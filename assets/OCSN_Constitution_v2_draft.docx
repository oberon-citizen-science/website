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B22C" w14:textId="5276F742" w:rsidR="00942166" w:rsidRDefault="003F0D09" w:rsidP="003F0D09">
      <w:pPr>
        <w:pStyle w:val="Title"/>
        <w:spacing w:after="0"/>
        <w:jc w:val="center"/>
      </w:pPr>
      <w:r>
        <w:t>Oberon Citizen Science Network</w:t>
      </w:r>
      <w:ins w:id="0" w:author="Timothy Churches" w:date="2025-09-09T09:55:00Z" w16du:dateUtc="2025-09-08T23:55:00Z">
        <w:r w:rsidR="00221C53">
          <w:t xml:space="preserve"> </w:t>
        </w:r>
      </w:ins>
      <w:ins w:id="1" w:author="Timothy Churches" w:date="2025-09-09T10:00:00Z" w16du:dateUtc="2025-09-09T00:00:00Z">
        <w:r w:rsidR="00221C53">
          <w:t xml:space="preserve">(OCSN) </w:t>
        </w:r>
      </w:ins>
      <w:ins w:id="2" w:author="Timothy Churches" w:date="2025-09-09T09:55:00Z" w16du:dateUtc="2025-09-08T23:55:00Z">
        <w:r w:rsidR="00221C53">
          <w:t>Incorporated</w:t>
        </w:r>
      </w:ins>
      <w:r w:rsidR="00942166" w:rsidRPr="002775D4">
        <w:t xml:space="preserve"> CONSTITUTION</w:t>
      </w:r>
    </w:p>
    <w:p w14:paraId="45456ED0" w14:textId="401EC1AD" w:rsidR="003F0D09" w:rsidRPr="003F0D09" w:rsidRDefault="003F0D09" w:rsidP="00221C53">
      <w:pPr>
        <w:pStyle w:val="Header1"/>
      </w:pPr>
      <w:r>
        <w:t xml:space="preserve">Oberon Citizen Science Network </w:t>
      </w:r>
      <w:ins w:id="3" w:author="Timothy Churches" w:date="2025-09-09T09:59:00Z" w16du:dateUtc="2025-09-08T23:59:00Z">
        <w:r w:rsidR="00221C53">
          <w:t xml:space="preserve">(OCSN) </w:t>
        </w:r>
      </w:ins>
      <w:ins w:id="4" w:author="Timothy Churches" w:date="2025-09-09T09:55:00Z" w16du:dateUtc="2025-09-08T23:55:00Z">
        <w:r w:rsidR="00221C53">
          <w:t xml:space="preserve">Incorporated </w:t>
        </w:r>
      </w:ins>
      <w:del w:id="5" w:author="Timothy Churches" w:date="2025-09-09T09:59:00Z" w16du:dateUtc="2025-09-08T23:59:00Z">
        <w:r w:rsidDel="00221C53">
          <w:delText>(OCSN)</w:delText>
        </w:r>
      </w:del>
      <w:r>
        <w:t xml:space="preserve"> Mission</w:t>
      </w:r>
      <w:r w:rsidR="00E51759">
        <w:t xml:space="preserve"> (Objects and Purpose)</w:t>
      </w:r>
      <w:r>
        <w:t>:</w:t>
      </w:r>
    </w:p>
    <w:p w14:paraId="376B7819" w14:textId="77777777" w:rsidR="008A1CE3" w:rsidRDefault="003F0D09">
      <w:pPr>
        <w:pStyle w:val="Objects"/>
        <w:rPr>
          <w:ins w:id="6" w:author="Timothy Churches" w:date="2025-09-12T12:35:00Z" w16du:dateUtc="2025-09-12T02:35:00Z"/>
        </w:rPr>
      </w:pPr>
      <w:del w:id="7" w:author="Timothy Churches" w:date="2025-09-09T09:55:00Z" w16du:dateUtc="2025-09-08T23:55:00Z">
        <w:r w:rsidRPr="003F0D09" w:rsidDel="00221C53">
          <w:delText xml:space="preserve">The </w:delText>
        </w:r>
      </w:del>
      <w:r w:rsidRPr="003F0D09">
        <w:rPr>
          <w:bCs/>
        </w:rPr>
        <w:t>Oberon Citizen Science Network</w:t>
      </w:r>
      <w:r w:rsidRPr="003F0D09">
        <w:t xml:space="preserve"> </w:t>
      </w:r>
      <w:ins w:id="8" w:author="Timothy Churches" w:date="2025-09-09T10:00:00Z" w16du:dateUtc="2025-09-09T00:00:00Z">
        <w:r w:rsidR="00221C53">
          <w:t xml:space="preserve">(OCSN) </w:t>
        </w:r>
      </w:ins>
      <w:ins w:id="9" w:author="Timothy Churches" w:date="2025-09-09T09:55:00Z" w16du:dateUtc="2025-09-08T23:55:00Z">
        <w:r w:rsidR="00221C53">
          <w:t xml:space="preserve">Incorporated </w:t>
        </w:r>
      </w:ins>
      <w:ins w:id="10" w:author="Timothy Churches" w:date="2025-09-12T12:35:00Z" w16du:dateUtc="2025-09-12T02:35:00Z">
        <w:r w:rsidR="008A1CE3">
          <w:t xml:space="preserve">is a non-profit incorporated community association which </w:t>
        </w:r>
      </w:ins>
      <w:del w:id="11" w:author="Timothy Churches" w:date="2025-09-09T10:00:00Z" w16du:dateUtc="2025-09-09T00:00:00Z">
        <w:r w:rsidRPr="003F0D09" w:rsidDel="00221C53">
          <w:delText xml:space="preserve">(OCSN) </w:delText>
        </w:r>
      </w:del>
      <w:r w:rsidRPr="003F0D09">
        <w:t>exists to</w:t>
      </w:r>
      <w:ins w:id="12" w:author="Timothy Churches" w:date="2025-09-12T12:35:00Z" w16du:dateUtc="2025-09-12T02:35:00Z">
        <w:r w:rsidR="008A1CE3">
          <w:t>:</w:t>
        </w:r>
      </w:ins>
    </w:p>
    <w:p w14:paraId="6B80EC9F" w14:textId="2E057F85" w:rsidR="008A1CE3" w:rsidRDefault="003F0D09" w:rsidP="008A1CE3">
      <w:pPr>
        <w:pStyle w:val="Objects"/>
        <w:numPr>
          <w:ilvl w:val="0"/>
          <w:numId w:val="44"/>
        </w:numPr>
        <w:rPr>
          <w:ins w:id="13" w:author="Timothy Churches" w:date="2025-09-12T12:36:00Z" w16du:dateUtc="2025-09-12T02:36:00Z"/>
        </w:rPr>
        <w:pPrChange w:id="14" w:author="Timothy Churches" w:date="2025-09-12T12:36:00Z" w16du:dateUtc="2025-09-12T02:36:00Z">
          <w:pPr>
            <w:pStyle w:val="Objects"/>
          </w:pPr>
        </w:pPrChange>
      </w:pPr>
      <w:del w:id="15" w:author="Timothy Churches" w:date="2025-09-12T12:36:00Z" w16du:dateUtc="2025-09-12T02:36:00Z">
        <w:r w:rsidRPr="003F0D09" w:rsidDel="008A1CE3">
          <w:delText xml:space="preserve"> </w:delText>
        </w:r>
      </w:del>
      <w:r w:rsidRPr="003F0D09">
        <w:t xml:space="preserve">promote both interest </w:t>
      </w:r>
      <w:ins w:id="16" w:author="Timothy Churches" w:date="2025-09-12T12:33:00Z" w16du:dateUtc="2025-09-12T02:33:00Z">
        <w:r w:rsidR="008A1CE3">
          <w:t xml:space="preserve">and education </w:t>
        </w:r>
      </w:ins>
      <w:r w:rsidRPr="003F0D09">
        <w:t xml:space="preserve">in science, technology, engineering and </w:t>
      </w:r>
      <w:proofErr w:type="spellStart"/>
      <w:r w:rsidRPr="003F0D09">
        <w:t>maths</w:t>
      </w:r>
      <w:proofErr w:type="spellEnd"/>
      <w:r w:rsidRPr="003F0D09">
        <w:t xml:space="preserve"> (STEM) amongst </w:t>
      </w:r>
      <w:ins w:id="17" w:author="Timothy Churches" w:date="2025-09-12T12:34:00Z" w16du:dateUtc="2025-09-12T02:34:00Z">
        <w:r w:rsidR="008A1CE3">
          <w:t xml:space="preserve">all ages of </w:t>
        </w:r>
      </w:ins>
      <w:r w:rsidRPr="003F0D09">
        <w:t>residents of Oberon Local Government Area</w:t>
      </w:r>
      <w:ins w:id="18" w:author="Timothy Churches" w:date="2025-09-12T13:11:00Z" w16du:dateUtc="2025-09-12T03:11:00Z">
        <w:r w:rsidR="00582C8E">
          <w:t xml:space="preserve"> and surrounding areas</w:t>
        </w:r>
      </w:ins>
      <w:ins w:id="19" w:author="Timothy Churches" w:date="2025-09-12T12:36:00Z" w16du:dateUtc="2025-09-12T02:36:00Z">
        <w:r w:rsidR="008A1CE3">
          <w:t>;</w:t>
        </w:r>
      </w:ins>
      <w:del w:id="20" w:author="Timothy Churches" w:date="2025-09-12T12:36:00Z" w16du:dateUtc="2025-09-12T02:36:00Z">
        <w:r w:rsidRPr="003F0D09" w:rsidDel="008A1CE3">
          <w:delText>,</w:delText>
        </w:r>
      </w:del>
      <w:del w:id="21" w:author="Timothy Churches" w:date="2025-09-12T12:43:00Z" w16du:dateUtc="2025-09-12T02:43:00Z">
        <w:r w:rsidRPr="003F0D09" w:rsidDel="00090188">
          <w:delText xml:space="preserve"> and</w:delText>
        </w:r>
      </w:del>
      <w:r w:rsidRPr="003F0D09">
        <w:t xml:space="preserve"> </w:t>
      </w:r>
    </w:p>
    <w:p w14:paraId="40507AA7" w14:textId="55903845" w:rsidR="00090188" w:rsidRDefault="008A1CE3" w:rsidP="00090188">
      <w:pPr>
        <w:pStyle w:val="Objects"/>
        <w:numPr>
          <w:ilvl w:val="0"/>
          <w:numId w:val="44"/>
        </w:numPr>
        <w:rPr>
          <w:ins w:id="22" w:author="Timothy Churches" w:date="2025-09-12T12:48:00Z" w16du:dateUtc="2025-09-12T02:48:00Z"/>
        </w:rPr>
      </w:pPr>
      <w:ins w:id="23" w:author="Timothy Churches" w:date="2025-09-12T12:39:00Z" w16du:dateUtc="2025-09-12T02:39:00Z">
        <w:r>
          <w:t>u</w:t>
        </w:r>
      </w:ins>
      <w:ins w:id="24" w:author="Timothy Churches" w:date="2025-09-12T12:37:00Z" w16du:dateUtc="2025-09-12T02:37:00Z">
        <w:r>
          <w:t xml:space="preserve">ndertake a </w:t>
        </w:r>
      </w:ins>
      <w:ins w:id="25" w:author="Timothy Churches" w:date="2025-09-12T12:38:00Z" w16du:dateUtc="2025-09-12T02:38:00Z">
        <w:r>
          <w:t xml:space="preserve">range of </w:t>
        </w:r>
      </w:ins>
      <w:ins w:id="26" w:author="Timothy Churches" w:date="2025-09-12T12:40:00Z" w16du:dateUtc="2025-09-12T02:40:00Z">
        <w:r w:rsidR="00090188">
          <w:t xml:space="preserve">citizen science research </w:t>
        </w:r>
      </w:ins>
      <w:del w:id="27" w:author="Timothy Churches" w:date="2025-09-12T12:38:00Z" w16du:dateUtc="2025-09-12T02:38:00Z">
        <w:r w:rsidR="003F0D09" w:rsidRPr="003F0D09" w:rsidDel="008A1CE3">
          <w:delText xml:space="preserve">active participation in local STEM </w:delText>
        </w:r>
      </w:del>
      <w:r w:rsidR="003F0D09" w:rsidRPr="003F0D09">
        <w:t xml:space="preserve">projects and </w:t>
      </w:r>
      <w:ins w:id="28" w:author="Timothy Churches" w:date="2025-09-12T12:40:00Z" w16du:dateUtc="2025-09-12T02:40:00Z">
        <w:r w:rsidR="00090188">
          <w:t xml:space="preserve">related </w:t>
        </w:r>
      </w:ins>
      <w:del w:id="29" w:author="Timothy Churches" w:date="2025-09-12T12:40:00Z" w16du:dateUtc="2025-09-12T02:40:00Z">
        <w:r w:rsidR="003F0D09" w:rsidRPr="003F0D09" w:rsidDel="00090188">
          <w:delText xml:space="preserve">other </w:delText>
        </w:r>
      </w:del>
      <w:r w:rsidR="003F0D09" w:rsidRPr="003F0D09">
        <w:t xml:space="preserve">scientific </w:t>
      </w:r>
      <w:proofErr w:type="spellStart"/>
      <w:r w:rsidR="003F0D09" w:rsidRPr="003F0D09">
        <w:t>endeavours</w:t>
      </w:r>
      <w:proofErr w:type="spellEnd"/>
      <w:ins w:id="30" w:author="Timothy Churches" w:date="2025-09-12T12:40:00Z" w16du:dateUtc="2025-09-12T02:40:00Z">
        <w:r w:rsidR="00090188">
          <w:t xml:space="preserve">, </w:t>
        </w:r>
      </w:ins>
      <w:ins w:id="31" w:author="Timothy Churches" w:date="2025-09-12T12:42:00Z" w16du:dateUtc="2025-09-12T02:42:00Z">
        <w:r w:rsidR="00090188">
          <w:t>in collaboration with suitable expert advisors and partners in acade</w:t>
        </w:r>
      </w:ins>
      <w:ins w:id="32" w:author="Timothy Churches" w:date="2025-09-12T12:43:00Z" w16du:dateUtc="2025-09-12T02:43:00Z">
        <w:r w:rsidR="00090188">
          <w:t xml:space="preserve">mic and research </w:t>
        </w:r>
        <w:proofErr w:type="spellStart"/>
        <w:r w:rsidR="00090188">
          <w:t>instititions</w:t>
        </w:r>
      </w:ins>
      <w:proofErr w:type="spellEnd"/>
      <w:ins w:id="33" w:author="Timothy Churches" w:date="2025-09-12T12:44:00Z" w16du:dateUtc="2025-09-12T02:44:00Z">
        <w:r w:rsidR="00090188">
          <w:t xml:space="preserve">, </w:t>
        </w:r>
      </w:ins>
      <w:ins w:id="34" w:author="Timothy Churches" w:date="2025-09-12T12:47:00Z" w16du:dateUtc="2025-09-12T02:47:00Z">
        <w:r w:rsidR="00090188">
          <w:t xml:space="preserve">with particular emphasis on projects </w:t>
        </w:r>
      </w:ins>
      <w:ins w:id="35" w:author="Timothy Churches" w:date="2025-09-12T12:48:00Z" w16du:dateUtc="2025-09-12T02:48:00Z">
        <w:r w:rsidR="00090188">
          <w:t xml:space="preserve">which have </w:t>
        </w:r>
      </w:ins>
      <w:ins w:id="36" w:author="Timothy Churches" w:date="2025-09-12T13:12:00Z" w16du:dateUtc="2025-09-12T03:12:00Z">
        <w:r w:rsidR="00582C8E">
          <w:t xml:space="preserve">particular </w:t>
        </w:r>
      </w:ins>
      <w:ins w:id="37" w:author="Timothy Churches" w:date="2025-09-12T12:48:00Z" w16du:dateUtc="2025-09-12T02:48:00Z">
        <w:r w:rsidR="00090188">
          <w:t xml:space="preserve">relevance to </w:t>
        </w:r>
      </w:ins>
      <w:ins w:id="38" w:author="Timothy Churches" w:date="2025-09-12T13:12:00Z" w16du:dateUtc="2025-09-12T03:12:00Z">
        <w:r w:rsidR="00582C8E">
          <w:t xml:space="preserve">or interest to </w:t>
        </w:r>
      </w:ins>
      <w:ins w:id="39" w:author="Timothy Churches" w:date="2025-09-12T12:48:00Z" w16du:dateUtc="2025-09-12T02:48:00Z">
        <w:r w:rsidR="00090188">
          <w:t>members of the local community in and around the Oberon region;</w:t>
        </w:r>
      </w:ins>
    </w:p>
    <w:p w14:paraId="69614F88" w14:textId="2AD21028" w:rsidR="00090188" w:rsidRDefault="00090188" w:rsidP="00090188">
      <w:pPr>
        <w:pStyle w:val="Objects"/>
        <w:numPr>
          <w:ilvl w:val="0"/>
          <w:numId w:val="44"/>
        </w:numPr>
        <w:rPr>
          <w:ins w:id="40" w:author="Timothy Churches" w:date="2025-09-12T12:44:00Z" w16du:dateUtc="2025-09-12T02:44:00Z"/>
        </w:rPr>
      </w:pPr>
      <w:ins w:id="41" w:author="Timothy Churches" w:date="2025-09-12T12:40:00Z" w16du:dateUtc="2025-09-12T02:40:00Z">
        <w:r>
          <w:t xml:space="preserve">make the </w:t>
        </w:r>
      </w:ins>
      <w:ins w:id="42" w:author="Timothy Churches" w:date="2025-09-12T12:41:00Z" w16du:dateUtc="2025-09-12T02:41:00Z">
        <w:r>
          <w:t xml:space="preserve">data and information </w:t>
        </w:r>
      </w:ins>
      <w:ins w:id="43" w:author="Timothy Churches" w:date="2025-09-12T12:42:00Z" w16du:dateUtc="2025-09-12T02:42:00Z">
        <w:r>
          <w:t>which results from</w:t>
        </w:r>
      </w:ins>
      <w:ins w:id="44" w:author="Timothy Churches" w:date="2025-09-12T12:41:00Z" w16du:dateUtc="2025-09-12T02:41:00Z">
        <w:r>
          <w:t xml:space="preserve"> those projects and </w:t>
        </w:r>
        <w:proofErr w:type="spellStart"/>
        <w:r>
          <w:t>endeavours</w:t>
        </w:r>
        <w:proofErr w:type="spellEnd"/>
        <w:r>
          <w:t xml:space="preserve"> available to the </w:t>
        </w:r>
        <w:proofErr w:type="gramStart"/>
        <w:r>
          <w:t>public;</w:t>
        </w:r>
      </w:ins>
      <w:proofErr w:type="gramEnd"/>
    </w:p>
    <w:p w14:paraId="58ED2EB3" w14:textId="3F8F33E3" w:rsidR="008679ED" w:rsidRDefault="00090188" w:rsidP="00090188">
      <w:pPr>
        <w:pStyle w:val="Objects"/>
        <w:numPr>
          <w:ilvl w:val="0"/>
          <w:numId w:val="44"/>
        </w:numPr>
        <w:rPr>
          <w:ins w:id="45" w:author="Timothy Churches" w:date="2025-09-12T12:51:00Z" w16du:dateUtc="2025-09-12T02:51:00Z"/>
        </w:rPr>
      </w:pPr>
      <w:ins w:id="46" w:author="Timothy Churches" w:date="2025-09-12T12:44:00Z" w16du:dateUtc="2025-09-12T02:44:00Z">
        <w:r>
          <w:t xml:space="preserve">in conjunction with </w:t>
        </w:r>
      </w:ins>
      <w:ins w:id="47" w:author="Timothy Churches" w:date="2025-09-12T12:45:00Z" w16du:dateUtc="2025-09-12T02:45:00Z">
        <w:r>
          <w:t xml:space="preserve">teaching staff in educational institutions (primary, secondary, tertiary and adult-learning), </w:t>
        </w:r>
      </w:ins>
      <w:ins w:id="48" w:author="Timothy Churches" w:date="2025-09-12T12:44:00Z" w16du:dateUtc="2025-09-12T02:44:00Z">
        <w:r>
          <w:t xml:space="preserve">promote </w:t>
        </w:r>
      </w:ins>
      <w:ins w:id="49" w:author="Timothy Churches" w:date="2025-09-12T12:49:00Z" w16du:dateUtc="2025-09-12T02:49:00Z">
        <w:r>
          <w:t xml:space="preserve">and facilitate </w:t>
        </w:r>
      </w:ins>
      <w:ins w:id="50" w:author="Timothy Churches" w:date="2025-09-12T12:44:00Z" w16du:dateUtc="2025-09-12T02:44:00Z">
        <w:r>
          <w:t>the use and analysis of th</w:t>
        </w:r>
      </w:ins>
      <w:ins w:id="51" w:author="Timothy Churches" w:date="2025-09-12T12:46:00Z" w16du:dateUtc="2025-09-12T02:46:00Z">
        <w:r>
          <w:t xml:space="preserve">e data and information which results from the activities </w:t>
        </w:r>
      </w:ins>
      <w:ins w:id="52" w:author="Timothy Churches" w:date="2025-09-12T13:13:00Z" w16du:dateUtc="2025-09-12T03:13:00Z">
        <w:r w:rsidR="00582C8E">
          <w:t xml:space="preserve">described above, </w:t>
        </w:r>
      </w:ins>
      <w:ins w:id="53" w:author="Timothy Churches" w:date="2025-09-12T12:46:00Z" w16du:dateUtc="2025-09-12T02:46:00Z">
        <w:r>
          <w:t>for educational purposes, with part</w:t>
        </w:r>
      </w:ins>
      <w:ins w:id="54" w:author="Timothy Churches" w:date="2025-09-12T12:47:00Z" w16du:dateUtc="2025-09-12T02:47:00Z">
        <w:r>
          <w:t xml:space="preserve">icular emphasis on involving students </w:t>
        </w:r>
      </w:ins>
      <w:ins w:id="55" w:author="Timothy Churches" w:date="2025-09-12T12:50:00Z" w16du:dateUtc="2025-09-12T02:50:00Z">
        <w:r w:rsidR="008679ED">
          <w:t xml:space="preserve">living and studying in the Oberon </w:t>
        </w:r>
        <w:proofErr w:type="gramStart"/>
        <w:r w:rsidR="008679ED">
          <w:t>region</w:t>
        </w:r>
      </w:ins>
      <w:ins w:id="56" w:author="Timothy Churches" w:date="2025-09-12T12:51:00Z" w16du:dateUtc="2025-09-12T02:51:00Z">
        <w:r w:rsidR="008679ED">
          <w:t>;</w:t>
        </w:r>
        <w:proofErr w:type="gramEnd"/>
      </w:ins>
    </w:p>
    <w:p w14:paraId="3EF3D62E" w14:textId="77777777" w:rsidR="00D24239" w:rsidRDefault="008679ED" w:rsidP="00090188">
      <w:pPr>
        <w:pStyle w:val="Objects"/>
        <w:numPr>
          <w:ilvl w:val="0"/>
          <w:numId w:val="44"/>
        </w:numPr>
        <w:rPr>
          <w:ins w:id="57" w:author="Timothy Churches" w:date="2025-09-12T13:01:00Z" w16du:dateUtc="2025-09-12T03:01:00Z"/>
        </w:rPr>
      </w:pPr>
      <w:ins w:id="58" w:author="Timothy Churches" w:date="2025-09-12T12:52:00Z" w16du:dateUtc="2025-09-12T02:52:00Z">
        <w:r>
          <w:t xml:space="preserve">help protect </w:t>
        </w:r>
      </w:ins>
      <w:ins w:id="59" w:author="Timothy Churches" w:date="2025-09-12T12:53:00Z" w16du:dateUtc="2025-09-12T02:53:00Z">
        <w:r>
          <w:t>and improve the environment and ecology of the Oberon region by undertaking projects</w:t>
        </w:r>
      </w:ins>
      <w:ins w:id="60" w:author="Timothy Churches" w:date="2025-09-12T12:54:00Z" w16du:dateUtc="2025-09-12T02:54:00Z">
        <w:r>
          <w:t xml:space="preserve"> which address gaps in scientific data, information and knowledge about</w:t>
        </w:r>
      </w:ins>
      <w:ins w:id="61" w:author="Timothy Churches" w:date="2025-09-12T12:55:00Z" w16du:dateUtc="2025-09-12T02:55:00Z">
        <w:r>
          <w:t xml:space="preserve"> the environment, ecology and biodiversity of the region.</w:t>
        </w:r>
      </w:ins>
      <w:ins w:id="62" w:author="Timothy Churches" w:date="2025-09-12T12:57:00Z" w16du:dateUtc="2025-09-12T02:57:00Z">
        <w:r>
          <w:t xml:space="preserve"> These projects shall include but not be limited to systemati</w:t>
        </w:r>
      </w:ins>
      <w:ins w:id="63" w:author="Timothy Churches" w:date="2025-09-12T12:58:00Z" w16du:dateUtc="2025-09-12T02:58:00Z">
        <w:r>
          <w:t xml:space="preserve">c and ongoing </w:t>
        </w:r>
      </w:ins>
      <w:ins w:id="64" w:author="Timothy Churches" w:date="2025-09-12T12:59:00Z" w16du:dateUtc="2025-09-12T02:59:00Z">
        <w:r>
          <w:t xml:space="preserve">scientific surveys and studies of local biodiversity and related ecological </w:t>
        </w:r>
        <w:proofErr w:type="gramStart"/>
        <w:r>
          <w:t>issues</w:t>
        </w:r>
      </w:ins>
      <w:ins w:id="65" w:author="Timothy Churches" w:date="2025-09-12T13:01:00Z" w16du:dateUtc="2025-09-12T03:01:00Z">
        <w:r w:rsidR="00D24239">
          <w:t>;</w:t>
        </w:r>
        <w:proofErr w:type="gramEnd"/>
      </w:ins>
    </w:p>
    <w:p w14:paraId="7167A743" w14:textId="588EB28A" w:rsidR="00D24239" w:rsidRDefault="00D24239" w:rsidP="00090188">
      <w:pPr>
        <w:pStyle w:val="Objects"/>
        <w:numPr>
          <w:ilvl w:val="0"/>
          <w:numId w:val="44"/>
        </w:numPr>
        <w:rPr>
          <w:ins w:id="66" w:author="Timothy Churches" w:date="2025-09-12T13:03:00Z" w16du:dateUtc="2025-09-12T03:03:00Z"/>
        </w:rPr>
      </w:pPr>
      <w:ins w:id="67" w:author="Timothy Churches" w:date="2025-09-12T13:01:00Z" w16du:dateUtc="2025-09-12T03:01:00Z">
        <w:r>
          <w:t xml:space="preserve">contribute </w:t>
        </w:r>
      </w:ins>
      <w:ins w:id="68" w:author="Timothy Churches" w:date="2025-09-12T13:00:00Z" w16du:dateUtc="2025-09-12T03:00:00Z">
        <w:r w:rsidR="008679ED">
          <w:t xml:space="preserve">the data and information derived from such </w:t>
        </w:r>
      </w:ins>
      <w:ins w:id="69" w:author="Timothy Churches" w:date="2025-09-12T13:02:00Z" w16du:dateUtc="2025-09-12T03:02:00Z">
        <w:r>
          <w:t>projects</w:t>
        </w:r>
      </w:ins>
      <w:ins w:id="70" w:author="Timothy Churches" w:date="2025-09-12T13:00:00Z" w16du:dateUtc="2025-09-12T03:00:00Z">
        <w:r w:rsidR="008679ED">
          <w:t xml:space="preserve"> to state, national and international </w:t>
        </w:r>
        <w:r>
          <w:t xml:space="preserve">data repositories of biodiversity </w:t>
        </w:r>
      </w:ins>
      <w:ins w:id="71" w:author="Timothy Churches" w:date="2025-09-12T13:14:00Z" w16du:dateUtc="2025-09-12T03:14:00Z">
        <w:r w:rsidR="00582C8E">
          <w:t xml:space="preserve">and environmental </w:t>
        </w:r>
      </w:ins>
      <w:ins w:id="72" w:author="Timothy Churches" w:date="2025-09-12T13:00:00Z" w16du:dateUtc="2025-09-12T03:00:00Z">
        <w:r>
          <w:t>data</w:t>
        </w:r>
      </w:ins>
      <w:ins w:id="73" w:author="Timothy Churches" w:date="2025-09-12T13:02:00Z" w16du:dateUtc="2025-09-12T03:02:00Z">
        <w:r>
          <w:t xml:space="preserve"> </w:t>
        </w:r>
        <w:proofErr w:type="gramStart"/>
        <w:r>
          <w:t>in order to</w:t>
        </w:r>
        <w:proofErr w:type="gramEnd"/>
        <w:r>
          <w:t xml:space="preserve"> further science and to better inform governmental and other planning </w:t>
        </w:r>
      </w:ins>
      <w:ins w:id="74" w:author="Timothy Churches" w:date="2025-09-12T13:03:00Z" w16du:dateUtc="2025-09-12T03:03:00Z">
        <w:r>
          <w:t xml:space="preserve">and </w:t>
        </w:r>
        <w:proofErr w:type="gramStart"/>
        <w:r>
          <w:t>decision making</w:t>
        </w:r>
        <w:proofErr w:type="gramEnd"/>
        <w:r>
          <w:t xml:space="preserve"> processes which </w:t>
        </w:r>
      </w:ins>
      <w:ins w:id="75" w:author="Timothy Churches" w:date="2025-09-12T13:14:00Z" w16du:dateUtc="2025-09-12T03:14:00Z">
        <w:r w:rsidR="00582C8E">
          <w:t xml:space="preserve">often </w:t>
        </w:r>
      </w:ins>
      <w:ins w:id="76" w:author="Timothy Churches" w:date="2025-09-12T13:03:00Z" w16du:dateUtc="2025-09-12T03:03:00Z">
        <w:r>
          <w:t xml:space="preserve">rely on the data in such data </w:t>
        </w:r>
        <w:proofErr w:type="gramStart"/>
        <w:r>
          <w:t>repositories;</w:t>
        </w:r>
        <w:proofErr w:type="gramEnd"/>
      </w:ins>
    </w:p>
    <w:p w14:paraId="3A0D0E07" w14:textId="68A098BE" w:rsidR="00D24239" w:rsidRDefault="00D24239" w:rsidP="00090188">
      <w:pPr>
        <w:pStyle w:val="Objects"/>
        <w:numPr>
          <w:ilvl w:val="0"/>
          <w:numId w:val="44"/>
        </w:numPr>
        <w:rPr>
          <w:ins w:id="77" w:author="Timothy Churches" w:date="2025-09-12T13:08:00Z" w16du:dateUtc="2025-09-12T03:08:00Z"/>
        </w:rPr>
      </w:pPr>
      <w:ins w:id="78" w:author="Timothy Churches" w:date="2025-09-12T13:04:00Z" w16du:dateUtc="2025-09-12T03:04:00Z">
        <w:r>
          <w:t xml:space="preserve">in collaboration with expert scientific advisors, </w:t>
        </w:r>
      </w:ins>
      <w:ins w:id="79" w:author="Timothy Churches" w:date="2025-09-12T13:05:00Z" w16du:dateUtc="2025-09-12T03:05:00Z">
        <w:r>
          <w:t xml:space="preserve">publish </w:t>
        </w:r>
      </w:ins>
      <w:ins w:id="80" w:author="Timothy Churches" w:date="2025-09-12T13:06:00Z" w16du:dateUtc="2025-09-12T03:06:00Z">
        <w:r>
          <w:t xml:space="preserve">the results of projects and related activities undertaken by the </w:t>
        </w:r>
      </w:ins>
      <w:ins w:id="81" w:author="Timothy Churches" w:date="2025-09-12T13:07:00Z" w16du:dateUtc="2025-09-12T03:07:00Z">
        <w:r>
          <w:t xml:space="preserve">association in both the </w:t>
        </w:r>
      </w:ins>
      <w:ins w:id="82" w:author="Timothy Churches" w:date="2025-09-12T13:14:00Z" w16du:dateUtc="2025-09-12T03:14:00Z">
        <w:r w:rsidR="00582C8E">
          <w:t xml:space="preserve">formal </w:t>
        </w:r>
      </w:ins>
      <w:ins w:id="83" w:author="Timothy Churches" w:date="2025-09-12T13:07:00Z" w16du:dateUtc="2025-09-12T03:07:00Z">
        <w:r>
          <w:t>scientific literature and through wider media</w:t>
        </w:r>
      </w:ins>
      <w:ins w:id="84" w:author="Timothy Churches" w:date="2025-09-12T13:08:00Z" w16du:dateUtc="2025-09-12T03:08:00Z">
        <w:r>
          <w:t xml:space="preserve"> channels</w:t>
        </w:r>
      </w:ins>
      <w:ins w:id="85" w:author="Timothy Churches" w:date="2025-09-12T13:14:00Z" w16du:dateUtc="2025-09-12T03:14:00Z">
        <w:r w:rsidR="00582C8E">
          <w:t>;</w:t>
        </w:r>
      </w:ins>
    </w:p>
    <w:p w14:paraId="040AC2F5" w14:textId="77777777" w:rsidR="00D24239" w:rsidRDefault="00D24239" w:rsidP="00090188">
      <w:pPr>
        <w:pStyle w:val="Objects"/>
        <w:numPr>
          <w:ilvl w:val="0"/>
          <w:numId w:val="44"/>
        </w:numPr>
        <w:rPr>
          <w:ins w:id="86" w:author="Timothy Churches" w:date="2025-09-12T13:10:00Z" w16du:dateUtc="2025-09-12T03:10:00Z"/>
        </w:rPr>
      </w:pPr>
      <w:ins w:id="87" w:author="Timothy Churches" w:date="2025-09-12T13:08:00Z" w16du:dateUtc="2025-09-12T03:08:00Z">
        <w:r>
          <w:lastRenderedPageBreak/>
          <w:t xml:space="preserve">undertake fund raising activities, including applications </w:t>
        </w:r>
      </w:ins>
      <w:ins w:id="88" w:author="Timothy Churches" w:date="2025-09-12T13:09:00Z" w16du:dateUtc="2025-09-12T03:09:00Z">
        <w:r>
          <w:t xml:space="preserve">for government and private philanthropic grants, </w:t>
        </w:r>
        <w:proofErr w:type="gramStart"/>
        <w:r>
          <w:t>in order to</w:t>
        </w:r>
        <w:proofErr w:type="gramEnd"/>
        <w:r>
          <w:t xml:space="preserve"> undertake </w:t>
        </w:r>
      </w:ins>
      <w:ins w:id="89" w:author="Timothy Churches" w:date="2025-09-12T13:10:00Z" w16du:dateUtc="2025-09-12T03:10:00Z">
        <w:r>
          <w:t>the projects and activities described above.</w:t>
        </w:r>
      </w:ins>
    </w:p>
    <w:p w14:paraId="667464A7" w14:textId="58E5D434" w:rsidR="00D24239" w:rsidRDefault="00D24239" w:rsidP="00D24239">
      <w:pPr>
        <w:pStyle w:val="Objects"/>
        <w:rPr>
          <w:ins w:id="90" w:author="Timothy Churches" w:date="2025-09-12T13:08:00Z" w16du:dateUtc="2025-09-12T03:08:00Z"/>
        </w:rPr>
        <w:pPrChange w:id="91" w:author="Timothy Churches" w:date="2025-09-12T13:10:00Z" w16du:dateUtc="2025-09-12T03:10:00Z">
          <w:pPr>
            <w:pStyle w:val="Objects"/>
            <w:numPr>
              <w:numId w:val="44"/>
            </w:numPr>
            <w:ind w:left="1641" w:hanging="360"/>
          </w:pPr>
        </w:pPrChange>
      </w:pPr>
      <w:ins w:id="92" w:author="Timothy Churches" w:date="2025-09-12T13:10:00Z" w16du:dateUtc="2025-09-12T03:10:00Z">
        <w:r>
          <w:t xml:space="preserve"> </w:t>
        </w:r>
      </w:ins>
    </w:p>
    <w:p w14:paraId="577ECB90" w14:textId="09BEA297" w:rsidR="009D1A3D" w:rsidRDefault="00D24239" w:rsidP="00D24239">
      <w:pPr>
        <w:pStyle w:val="Objects"/>
        <w:pPrChange w:id="93" w:author="Timothy Churches" w:date="2025-09-12T13:10:00Z" w16du:dateUtc="2025-09-12T03:10:00Z">
          <w:pPr>
            <w:pStyle w:val="BodyText"/>
            <w:ind w:left="1281" w:firstLine="0"/>
          </w:pPr>
        </w:pPrChange>
      </w:pPr>
      <w:ins w:id="94" w:author="Timothy Churches" w:date="2025-09-12T13:10:00Z" w16du:dateUtc="2025-09-12T03:10:00Z">
        <w:r>
          <w:t xml:space="preserve">The association </w:t>
        </w:r>
      </w:ins>
      <w:del w:id="95" w:author="Timothy Churches" w:date="2025-09-12T13:08:00Z" w16du:dateUtc="2025-09-12T03:08:00Z">
        <w:r w:rsidR="003F0D09" w:rsidRPr="003F0D09" w:rsidDel="00D24239">
          <w:delText xml:space="preserve">. </w:delText>
        </w:r>
      </w:del>
      <w:del w:id="96" w:author="Timothy Churches" w:date="2025-09-12T13:10:00Z" w16du:dateUtc="2025-09-12T03:10:00Z">
        <w:r w:rsidR="003F0D09" w:rsidRPr="003F0D09" w:rsidDel="00D24239">
          <w:delText xml:space="preserve">It </w:delText>
        </w:r>
      </w:del>
      <w:r w:rsidR="003F0D09" w:rsidRPr="003F0D09">
        <w:t xml:space="preserve">is open to everyone who is committed to the scientific method, regardless of their training and educational background. OCSN will </w:t>
      </w:r>
      <w:del w:id="97" w:author="Timothy Churches" w:date="2025-09-12T13:10:00Z" w16du:dateUtc="2025-09-12T03:10:00Z">
        <w:r w:rsidR="003F0D09" w:rsidRPr="003F0D09" w:rsidDel="00D24239">
          <w:delText xml:space="preserve">also </w:delText>
        </w:r>
      </w:del>
      <w:r w:rsidR="003F0D09" w:rsidRPr="003F0D09">
        <w:t xml:space="preserve">adhere to the principles of </w:t>
      </w:r>
      <w:r w:rsidR="003F0D09" w:rsidRPr="00090188">
        <w:rPr>
          <w:rFonts w:cstheme="majorBidi"/>
          <w:iCs/>
          <w:sz w:val="24"/>
        </w:rPr>
        <w:t>open science</w:t>
      </w:r>
      <w:r w:rsidR="003F0D09" w:rsidRPr="003F0D09">
        <w:t>, in which all data, data analysis methods and findings are made publicly available, regardless of what the data show.</w:t>
      </w:r>
    </w:p>
    <w:p w14:paraId="60427A64" w14:textId="77777777" w:rsidR="00BA4DA5" w:rsidDel="00D24239" w:rsidRDefault="00BA4DA5" w:rsidP="000F46E5">
      <w:pPr>
        <w:rPr>
          <w:del w:id="98" w:author="Timothy Churches" w:date="2025-09-12T13:11:00Z" w16du:dateUtc="2025-09-12T03:11:00Z"/>
        </w:rPr>
      </w:pPr>
    </w:p>
    <w:p w14:paraId="52257019" w14:textId="78F76FD3" w:rsidR="00E32EA1" w:rsidDel="008003ED" w:rsidRDefault="00E32EA1" w:rsidP="000F46E5">
      <w:pPr>
        <w:rPr>
          <w:del w:id="99" w:author="Timothy Churches" w:date="2025-09-12T12:25:00Z" w16du:dateUtc="2025-09-12T02:25:00Z"/>
        </w:rPr>
      </w:pPr>
    </w:p>
    <w:p w14:paraId="0C7ACD0E" w14:textId="71165BCB" w:rsidR="00C7511B" w:rsidDel="00D24239" w:rsidRDefault="00C7511B" w:rsidP="000F46E5">
      <w:pPr>
        <w:rPr>
          <w:del w:id="100" w:author="Timothy Churches" w:date="2025-09-12T13:11:00Z" w16du:dateUtc="2025-09-12T03:11:00Z"/>
        </w:rPr>
      </w:pPr>
    </w:p>
    <w:p w14:paraId="44009C35" w14:textId="77777777" w:rsidR="008003ED" w:rsidRDefault="008003ED"/>
    <w:p w14:paraId="240C1F5A" w14:textId="77777777" w:rsidR="009C2750" w:rsidRDefault="009C2750"/>
    <w:p w14:paraId="54E33886" w14:textId="73C2823C" w:rsidR="000F46E5" w:rsidRDefault="000F46E5" w:rsidP="00540C66">
      <w:pPr>
        <w:pStyle w:val="TOCHeading"/>
      </w:pPr>
      <w:r w:rsidRPr="00DC2AC0">
        <w:t>Contents</w:t>
      </w:r>
    </w:p>
    <w:p w14:paraId="2EB5D5EE" w14:textId="698E7B33" w:rsidR="00A25E11" w:rsidRDefault="00A25E11" w:rsidP="00BF2512">
      <w:pPr>
        <w:pStyle w:val="TOC1"/>
      </w:pPr>
      <w:r w:rsidRPr="00F9469F">
        <w:t xml:space="preserve">Part 1 </w:t>
      </w:r>
      <w:r w:rsidRPr="00F9469F">
        <w:tab/>
        <w:t>Preliminary</w:t>
      </w:r>
      <w:r w:rsidR="00E84869">
        <w:tab/>
      </w:r>
      <w:r>
        <w:t>3</w:t>
      </w:r>
    </w:p>
    <w:p w14:paraId="10DCD951" w14:textId="63D09567" w:rsidR="00A25E11" w:rsidRPr="00C7511B" w:rsidRDefault="00A25E11" w:rsidP="00BF2512">
      <w:pPr>
        <w:pStyle w:val="TOC2"/>
      </w:pPr>
      <w:r w:rsidRPr="00C7511B">
        <w:t>1</w:t>
      </w:r>
      <w:r w:rsidR="00C7511B">
        <w:tab/>
      </w:r>
      <w:r w:rsidRPr="00C7511B">
        <w:t>Definitions</w:t>
      </w:r>
      <w:r w:rsidRPr="00C7511B">
        <w:tab/>
        <w:t>3</w:t>
      </w:r>
    </w:p>
    <w:p w14:paraId="0389A157" w14:textId="77777777" w:rsidR="00A25E11" w:rsidRDefault="00A25E11" w:rsidP="00BF2512">
      <w:pPr>
        <w:pStyle w:val="TOC1"/>
      </w:pPr>
      <w:r>
        <w:t>Part 2</w:t>
      </w:r>
      <w:r>
        <w:tab/>
        <w:t>Members of association</w:t>
      </w:r>
      <w:r>
        <w:tab/>
        <w:t>3</w:t>
      </w:r>
    </w:p>
    <w:p w14:paraId="51FF40D3" w14:textId="77777777" w:rsidR="00A25E11" w:rsidRDefault="00A25E11" w:rsidP="00BF2512">
      <w:pPr>
        <w:pStyle w:val="TOC2"/>
      </w:pPr>
      <w:r>
        <w:t>2</w:t>
      </w:r>
      <w:r>
        <w:tab/>
        <w:t>Membership generally</w:t>
      </w:r>
      <w:r>
        <w:tab/>
        <w:t>3</w:t>
      </w:r>
    </w:p>
    <w:p w14:paraId="4866BDA9" w14:textId="77777777" w:rsidR="00A25E11" w:rsidRDefault="00A25E11" w:rsidP="00BF2512">
      <w:pPr>
        <w:pStyle w:val="TOC2"/>
      </w:pPr>
      <w:r>
        <w:t>3</w:t>
      </w:r>
      <w:r>
        <w:tab/>
        <w:t>Membership applications</w:t>
      </w:r>
      <w:r>
        <w:tab/>
        <w:t>4</w:t>
      </w:r>
    </w:p>
    <w:p w14:paraId="2886E286" w14:textId="77777777" w:rsidR="00A25E11" w:rsidRDefault="00A25E11" w:rsidP="00BF2512">
      <w:pPr>
        <w:pStyle w:val="TOC2"/>
      </w:pPr>
      <w:r>
        <w:t>4</w:t>
      </w:r>
      <w:r>
        <w:tab/>
        <w:t>Register of members</w:t>
      </w:r>
      <w:r>
        <w:tab/>
        <w:t>4</w:t>
      </w:r>
    </w:p>
    <w:p w14:paraId="59ACF842" w14:textId="77777777" w:rsidR="00A25E11" w:rsidRDefault="00A25E11" w:rsidP="00BF2512">
      <w:pPr>
        <w:pStyle w:val="TOC2"/>
      </w:pPr>
      <w:r>
        <w:t>5</w:t>
      </w:r>
      <w:r>
        <w:tab/>
        <w:t>Fees and subscriptions</w:t>
      </w:r>
      <w:r>
        <w:tab/>
        <w:t>5</w:t>
      </w:r>
    </w:p>
    <w:p w14:paraId="5BBCE40D" w14:textId="77777777" w:rsidR="00A25E11" w:rsidRDefault="00A25E11" w:rsidP="00BF2512">
      <w:pPr>
        <w:pStyle w:val="TOC2"/>
      </w:pPr>
      <w:r>
        <w:t>6</w:t>
      </w:r>
      <w:r>
        <w:tab/>
        <w:t>Members’ liabilities</w:t>
      </w:r>
      <w:r>
        <w:tab/>
        <w:t>5</w:t>
      </w:r>
    </w:p>
    <w:p w14:paraId="7885AC06" w14:textId="77777777" w:rsidR="00A25E11" w:rsidRDefault="00A25E11" w:rsidP="00BF2512">
      <w:pPr>
        <w:pStyle w:val="TOC2"/>
      </w:pPr>
      <w:r>
        <w:t>7</w:t>
      </w:r>
      <w:r>
        <w:tab/>
        <w:t>Disciplinary action against members</w:t>
      </w:r>
      <w:r>
        <w:tab/>
        <w:t>6</w:t>
      </w:r>
    </w:p>
    <w:p w14:paraId="3B255233" w14:textId="77777777" w:rsidR="00A25E11" w:rsidRDefault="00A25E11" w:rsidP="00BF2512">
      <w:pPr>
        <w:pStyle w:val="TOC2"/>
      </w:pPr>
      <w:r>
        <w:t>8</w:t>
      </w:r>
      <w:r>
        <w:tab/>
        <w:t>Right of appeal against disciplinary action</w:t>
      </w:r>
      <w:r>
        <w:tab/>
        <w:t>6</w:t>
      </w:r>
    </w:p>
    <w:p w14:paraId="21CF3749" w14:textId="77777777" w:rsidR="00A25E11" w:rsidRDefault="00A25E11" w:rsidP="00BF2512">
      <w:pPr>
        <w:pStyle w:val="TOC2"/>
      </w:pPr>
      <w:r>
        <w:t>9</w:t>
      </w:r>
      <w:r>
        <w:tab/>
        <w:t>Resolution of internal disputes</w:t>
      </w:r>
      <w:r>
        <w:tab/>
        <w:t>7</w:t>
      </w:r>
    </w:p>
    <w:p w14:paraId="2588AD4F" w14:textId="77777777" w:rsidR="00A25E11" w:rsidRDefault="00A25E11" w:rsidP="00BF2512">
      <w:pPr>
        <w:pStyle w:val="TOC2"/>
      </w:pPr>
      <w:r>
        <w:t>10</w:t>
      </w:r>
      <w:r>
        <w:tab/>
        <w:t>Membership entitlements not transferable</w:t>
      </w:r>
      <w:r>
        <w:tab/>
        <w:t>7</w:t>
      </w:r>
    </w:p>
    <w:p w14:paraId="076D759C" w14:textId="77777777" w:rsidR="00A25E11" w:rsidRDefault="00A25E11" w:rsidP="00BF2512">
      <w:pPr>
        <w:pStyle w:val="TOC2"/>
      </w:pPr>
      <w:r>
        <w:t>11</w:t>
      </w:r>
      <w:r>
        <w:tab/>
        <w:t>Member resignation</w:t>
      </w:r>
      <w:r>
        <w:tab/>
        <w:t>7</w:t>
      </w:r>
    </w:p>
    <w:p w14:paraId="0D45A735" w14:textId="77777777" w:rsidR="00A25E11" w:rsidRDefault="00A25E11" w:rsidP="00BF2512">
      <w:pPr>
        <w:pStyle w:val="TOC2"/>
      </w:pPr>
      <w:r>
        <w:t>12</w:t>
      </w:r>
      <w:r>
        <w:tab/>
        <w:t>Cessation of membership</w:t>
      </w:r>
      <w:r>
        <w:tab/>
        <w:t>7</w:t>
      </w:r>
    </w:p>
    <w:p w14:paraId="442C654F" w14:textId="77777777" w:rsidR="00A25E11" w:rsidRDefault="00A25E11" w:rsidP="00BA4DA5">
      <w:pPr>
        <w:pStyle w:val="TOC1"/>
      </w:pPr>
      <w:r>
        <w:t>Part 3</w:t>
      </w:r>
      <w:r>
        <w:tab/>
        <w:t>Committee</w:t>
      </w:r>
      <w:r>
        <w:tab/>
        <w:t>8</w:t>
      </w:r>
    </w:p>
    <w:p w14:paraId="7637655B" w14:textId="77777777" w:rsidR="00A25E11" w:rsidRDefault="00A25E11" w:rsidP="00BA4DA5">
      <w:pPr>
        <w:pStyle w:val="TOC2"/>
      </w:pPr>
      <w:r>
        <w:t>13</w:t>
      </w:r>
      <w:r>
        <w:tab/>
        <w:t>Functions of committee</w:t>
      </w:r>
      <w:r>
        <w:tab/>
        <w:t>8</w:t>
      </w:r>
    </w:p>
    <w:p w14:paraId="46385636" w14:textId="77777777" w:rsidR="00A25E11" w:rsidRDefault="00A25E11" w:rsidP="00BA4DA5">
      <w:pPr>
        <w:pStyle w:val="TOC2"/>
      </w:pPr>
      <w:r>
        <w:t>14</w:t>
      </w:r>
      <w:r>
        <w:tab/>
        <w:t>Composition of committee</w:t>
      </w:r>
      <w:r>
        <w:tab/>
        <w:t>8</w:t>
      </w:r>
    </w:p>
    <w:p w14:paraId="7A501CB9" w14:textId="77777777" w:rsidR="00A25E11" w:rsidRDefault="00A25E11" w:rsidP="00BA4DA5">
      <w:pPr>
        <w:pStyle w:val="TOC2"/>
      </w:pPr>
      <w:r>
        <w:t>15</w:t>
      </w:r>
      <w:r>
        <w:tab/>
        <w:t>Election of committee members</w:t>
      </w:r>
      <w:r>
        <w:tab/>
        <w:t>8</w:t>
      </w:r>
    </w:p>
    <w:p w14:paraId="6E6ACD81" w14:textId="77777777" w:rsidR="00A25E11" w:rsidRDefault="00A25E11" w:rsidP="00BA4DA5">
      <w:pPr>
        <w:pStyle w:val="TOC2"/>
      </w:pPr>
      <w:r>
        <w:t>16</w:t>
      </w:r>
      <w:r>
        <w:tab/>
        <w:t>Terms of office</w:t>
      </w:r>
      <w:r>
        <w:tab/>
        <w:t>9</w:t>
      </w:r>
    </w:p>
    <w:p w14:paraId="125AC813" w14:textId="77777777" w:rsidR="00A25E11" w:rsidRDefault="00A25E11" w:rsidP="00BA4DA5">
      <w:pPr>
        <w:pStyle w:val="TOC2"/>
      </w:pPr>
      <w:r>
        <w:t>17</w:t>
      </w:r>
      <w:r>
        <w:tab/>
        <w:t>Vacancies in office</w:t>
      </w:r>
      <w:r>
        <w:tab/>
        <w:t>9</w:t>
      </w:r>
    </w:p>
    <w:p w14:paraId="3FBA3E45" w14:textId="77777777" w:rsidR="00A25E11" w:rsidRDefault="00A25E11" w:rsidP="00BA4DA5">
      <w:pPr>
        <w:pStyle w:val="TOC2"/>
      </w:pPr>
      <w:r>
        <w:t>18</w:t>
      </w:r>
      <w:r>
        <w:tab/>
        <w:t>Secretary</w:t>
      </w:r>
      <w:r>
        <w:tab/>
        <w:t>10</w:t>
      </w:r>
    </w:p>
    <w:p w14:paraId="66F3ADD6" w14:textId="77777777" w:rsidR="00A25E11" w:rsidRDefault="00A25E11" w:rsidP="00BA4DA5">
      <w:pPr>
        <w:pStyle w:val="TOC2"/>
      </w:pPr>
      <w:r>
        <w:t>19</w:t>
      </w:r>
      <w:r>
        <w:tab/>
        <w:t>Treasurer</w:t>
      </w:r>
      <w:r>
        <w:tab/>
        <w:t>10</w:t>
      </w:r>
    </w:p>
    <w:p w14:paraId="2D60E39A" w14:textId="77777777" w:rsidR="00A25E11" w:rsidRDefault="00A25E11" w:rsidP="00BA4DA5">
      <w:pPr>
        <w:pStyle w:val="TOC2"/>
      </w:pPr>
      <w:r>
        <w:t>20</w:t>
      </w:r>
      <w:r>
        <w:tab/>
        <w:t>Delegation to subcommittees</w:t>
      </w:r>
      <w:r>
        <w:tab/>
        <w:t>10</w:t>
      </w:r>
    </w:p>
    <w:p w14:paraId="79086442" w14:textId="77777777" w:rsidR="00A25E11" w:rsidRDefault="00A25E11" w:rsidP="00BA4DA5">
      <w:pPr>
        <w:pStyle w:val="TOC2"/>
      </w:pPr>
      <w:r>
        <w:t>21</w:t>
      </w:r>
      <w:r>
        <w:tab/>
        <w:t>Committee meetings</w:t>
      </w:r>
      <w:r>
        <w:tab/>
        <w:t>11</w:t>
      </w:r>
    </w:p>
    <w:p w14:paraId="51FB2599" w14:textId="77777777" w:rsidR="00A25E11" w:rsidRDefault="00A25E11" w:rsidP="00BA4DA5">
      <w:pPr>
        <w:pStyle w:val="TOC2"/>
      </w:pPr>
      <w:r>
        <w:t>22</w:t>
      </w:r>
      <w:r>
        <w:tab/>
        <w:t>Notice of committee meeting</w:t>
      </w:r>
      <w:r>
        <w:tab/>
        <w:t>11</w:t>
      </w:r>
    </w:p>
    <w:p w14:paraId="2ADE2E88" w14:textId="2FE4B9C1" w:rsidR="00A25E11" w:rsidRDefault="00A25E11" w:rsidP="00BA4DA5">
      <w:pPr>
        <w:pStyle w:val="TOC2"/>
      </w:pPr>
      <w:r>
        <w:t>23</w:t>
      </w:r>
      <w:r>
        <w:tab/>
        <w:t>Quorum</w:t>
      </w:r>
      <w:r>
        <w:tab/>
        <w:t>11</w:t>
      </w:r>
    </w:p>
    <w:p w14:paraId="28ABE9FB" w14:textId="77777777" w:rsidR="00A25E11" w:rsidRDefault="00A25E11" w:rsidP="00BA4DA5">
      <w:pPr>
        <w:pStyle w:val="TOC2"/>
      </w:pPr>
      <w:r>
        <w:t>24</w:t>
      </w:r>
      <w:r>
        <w:tab/>
        <w:t>Presiding committee member</w:t>
      </w:r>
      <w:r>
        <w:tab/>
        <w:t>12</w:t>
      </w:r>
    </w:p>
    <w:p w14:paraId="663BFC1A" w14:textId="74B6E6DE" w:rsidR="00A25E11" w:rsidRDefault="00A25E11" w:rsidP="00BA4DA5">
      <w:pPr>
        <w:pStyle w:val="TOC2"/>
      </w:pPr>
      <w:r>
        <w:t>25</w:t>
      </w:r>
      <w:r>
        <w:tab/>
        <w:t>Voting</w:t>
      </w:r>
      <w:r>
        <w:tab/>
        <w:t>12</w:t>
      </w:r>
    </w:p>
    <w:p w14:paraId="26435AF2" w14:textId="77777777" w:rsidR="00A25E11" w:rsidRDefault="00A25E11" w:rsidP="00BA4DA5">
      <w:pPr>
        <w:pStyle w:val="TOC2"/>
      </w:pPr>
      <w:r>
        <w:t>26</w:t>
      </w:r>
      <w:r>
        <w:tab/>
        <w:t>Acts valid despite vacancies or defects</w:t>
      </w:r>
      <w:r>
        <w:tab/>
        <w:t>12</w:t>
      </w:r>
    </w:p>
    <w:p w14:paraId="0104C62B" w14:textId="77777777" w:rsidR="00A25E11" w:rsidRDefault="00A25E11" w:rsidP="00BA4DA5">
      <w:pPr>
        <w:pStyle w:val="TOC2"/>
      </w:pPr>
      <w:r>
        <w:t>27</w:t>
      </w:r>
      <w:r>
        <w:tab/>
        <w:t>Transaction of business outside meetings or by telephone or other means</w:t>
      </w:r>
      <w:r>
        <w:tab/>
        <w:t>12</w:t>
      </w:r>
    </w:p>
    <w:p w14:paraId="2F330157" w14:textId="77777777" w:rsidR="00A25E11" w:rsidRDefault="00A25E11" w:rsidP="00BA4DA5">
      <w:pPr>
        <w:pStyle w:val="TOC1"/>
      </w:pPr>
      <w:r>
        <w:t>Part 4</w:t>
      </w:r>
      <w:r>
        <w:tab/>
        <w:t>General meetings of association</w:t>
      </w:r>
      <w:r>
        <w:tab/>
        <w:t>13</w:t>
      </w:r>
    </w:p>
    <w:p w14:paraId="52C73668" w14:textId="77777777" w:rsidR="00A25E11" w:rsidRDefault="00A25E11" w:rsidP="00BA4DA5">
      <w:pPr>
        <w:pStyle w:val="TOC2"/>
      </w:pPr>
      <w:r>
        <w:t>28</w:t>
      </w:r>
      <w:r>
        <w:tab/>
        <w:t>Annual general meetings</w:t>
      </w:r>
      <w:r>
        <w:tab/>
        <w:t>13</w:t>
      </w:r>
    </w:p>
    <w:p w14:paraId="3F7F03EB" w14:textId="77777777" w:rsidR="00A25E11" w:rsidRDefault="00A25E11" w:rsidP="00BA4DA5">
      <w:pPr>
        <w:pStyle w:val="TOC2"/>
      </w:pPr>
      <w:r>
        <w:t>29</w:t>
      </w:r>
      <w:r>
        <w:tab/>
        <w:t>Special general meetings</w:t>
      </w:r>
      <w:r>
        <w:tab/>
        <w:t>13</w:t>
      </w:r>
    </w:p>
    <w:p w14:paraId="06C61F26" w14:textId="77777777" w:rsidR="00A25E11" w:rsidRDefault="00A25E11" w:rsidP="00BA4DA5">
      <w:pPr>
        <w:pStyle w:val="TOC2"/>
      </w:pPr>
      <w:r>
        <w:t>30</w:t>
      </w:r>
      <w:r>
        <w:tab/>
        <w:t>Notice of general meeting</w:t>
      </w:r>
      <w:r>
        <w:tab/>
        <w:t>14</w:t>
      </w:r>
    </w:p>
    <w:p w14:paraId="79A5A0EF" w14:textId="0C700E61" w:rsidR="00A25E11" w:rsidRDefault="00A25E11" w:rsidP="00BA4DA5">
      <w:pPr>
        <w:pStyle w:val="TOC2"/>
      </w:pPr>
      <w:r>
        <w:t>31</w:t>
      </w:r>
      <w:r>
        <w:tab/>
        <w:t>Quorum</w:t>
      </w:r>
      <w:r>
        <w:tab/>
        <w:t>14</w:t>
      </w:r>
    </w:p>
    <w:p w14:paraId="621BF080" w14:textId="77777777" w:rsidR="00A25E11" w:rsidRDefault="00A25E11" w:rsidP="00BA4DA5">
      <w:pPr>
        <w:pStyle w:val="TOC2"/>
      </w:pPr>
      <w:r>
        <w:lastRenderedPageBreak/>
        <w:t>32</w:t>
      </w:r>
      <w:r>
        <w:tab/>
        <w:t>Adjourned meetings</w:t>
      </w:r>
      <w:r>
        <w:tab/>
        <w:t>14</w:t>
      </w:r>
    </w:p>
    <w:p w14:paraId="64E64C1E" w14:textId="77777777" w:rsidR="00A25E11" w:rsidRDefault="00A25E11" w:rsidP="00BA4DA5">
      <w:pPr>
        <w:pStyle w:val="TOC2"/>
      </w:pPr>
      <w:r>
        <w:t>33</w:t>
      </w:r>
      <w:r>
        <w:tab/>
        <w:t>Presiding member</w:t>
      </w:r>
      <w:r>
        <w:tab/>
        <w:t>15</w:t>
      </w:r>
    </w:p>
    <w:p w14:paraId="72031122" w14:textId="41E44F6B" w:rsidR="00A25E11" w:rsidRDefault="00A25E11" w:rsidP="00BA4DA5">
      <w:pPr>
        <w:pStyle w:val="TOC2"/>
      </w:pPr>
      <w:r>
        <w:t>34</w:t>
      </w:r>
      <w:r>
        <w:tab/>
        <w:t>Voting</w:t>
      </w:r>
      <w:r>
        <w:tab/>
        <w:t>15</w:t>
      </w:r>
    </w:p>
    <w:p w14:paraId="7AB53750" w14:textId="77777777" w:rsidR="00A25E11" w:rsidRDefault="00A25E11" w:rsidP="00BA4DA5">
      <w:pPr>
        <w:pStyle w:val="TOC2"/>
      </w:pPr>
      <w:r>
        <w:t>35</w:t>
      </w:r>
      <w:r>
        <w:tab/>
        <w:t>Postal, electronic or combined ballots</w:t>
      </w:r>
      <w:r>
        <w:tab/>
        <w:t>15</w:t>
      </w:r>
    </w:p>
    <w:p w14:paraId="151802E8" w14:textId="77777777" w:rsidR="00A25E11" w:rsidRDefault="00A25E11" w:rsidP="00BA4DA5">
      <w:pPr>
        <w:pStyle w:val="TOC2"/>
      </w:pPr>
      <w:r>
        <w:t>36</w:t>
      </w:r>
      <w:r>
        <w:tab/>
        <w:t>Transaction of business outside meetings or by telephone or other means</w:t>
      </w:r>
      <w:r>
        <w:tab/>
        <w:t>16</w:t>
      </w:r>
    </w:p>
    <w:p w14:paraId="55344816" w14:textId="77777777" w:rsidR="00A25E11" w:rsidRDefault="00A25E11" w:rsidP="00BA4DA5">
      <w:pPr>
        <w:pStyle w:val="TOC1"/>
      </w:pPr>
      <w:r>
        <w:t>Part 5</w:t>
      </w:r>
      <w:r>
        <w:tab/>
        <w:t>Administration</w:t>
      </w:r>
      <w:r>
        <w:tab/>
        <w:t>16</w:t>
      </w:r>
    </w:p>
    <w:p w14:paraId="51BE4A9C" w14:textId="77777777" w:rsidR="00A25E11" w:rsidRDefault="00A25E11" w:rsidP="00BA4DA5">
      <w:pPr>
        <w:pStyle w:val="TOC2"/>
      </w:pPr>
      <w:r>
        <w:t>37</w:t>
      </w:r>
      <w:r>
        <w:tab/>
        <w:t>Change of name, objects or constitution</w:t>
      </w:r>
      <w:r>
        <w:tab/>
        <w:t>16</w:t>
      </w:r>
    </w:p>
    <w:p w14:paraId="0C411B9E" w14:textId="3692B64D" w:rsidR="00A25E11" w:rsidRDefault="00A25E11" w:rsidP="00BA4DA5">
      <w:pPr>
        <w:pStyle w:val="TOC2"/>
      </w:pPr>
      <w:r>
        <w:t>38</w:t>
      </w:r>
      <w:r>
        <w:tab/>
        <w:t>Funds</w:t>
      </w:r>
      <w:r>
        <w:tab/>
        <w:t>16</w:t>
      </w:r>
    </w:p>
    <w:p w14:paraId="38CD20D0" w14:textId="77777777" w:rsidR="00A25E11" w:rsidRDefault="00A25E11" w:rsidP="00BA4DA5">
      <w:pPr>
        <w:pStyle w:val="TOC2"/>
      </w:pPr>
      <w:r>
        <w:t>39</w:t>
      </w:r>
      <w:r>
        <w:tab/>
        <w:t>Insurance</w:t>
      </w:r>
      <w:r>
        <w:tab/>
        <w:t>17</w:t>
      </w:r>
    </w:p>
    <w:p w14:paraId="3070B00B" w14:textId="77777777" w:rsidR="00A25E11" w:rsidRDefault="00A25E11" w:rsidP="00BA4DA5">
      <w:pPr>
        <w:pStyle w:val="TOC2"/>
      </w:pPr>
      <w:r>
        <w:t>40</w:t>
      </w:r>
      <w:r>
        <w:tab/>
        <w:t>Non-profit status</w:t>
      </w:r>
      <w:r>
        <w:tab/>
        <w:t>17</w:t>
      </w:r>
    </w:p>
    <w:p w14:paraId="6E1E5FB9" w14:textId="77777777" w:rsidR="00A25E11" w:rsidRDefault="00A25E11" w:rsidP="00BA4DA5">
      <w:pPr>
        <w:pStyle w:val="TOC2"/>
      </w:pPr>
      <w:r>
        <w:t>41</w:t>
      </w:r>
      <w:r>
        <w:tab/>
        <w:t>Service of notices</w:t>
      </w:r>
      <w:r>
        <w:tab/>
        <w:t>17</w:t>
      </w:r>
    </w:p>
    <w:p w14:paraId="1E4B3239" w14:textId="77777777" w:rsidR="00A25E11" w:rsidRDefault="00A25E11" w:rsidP="00BA4DA5">
      <w:pPr>
        <w:pStyle w:val="TOC2"/>
      </w:pPr>
      <w:r>
        <w:t>42</w:t>
      </w:r>
      <w:r>
        <w:tab/>
        <w:t>Custody of records and books</w:t>
      </w:r>
      <w:r>
        <w:tab/>
        <w:t>17</w:t>
      </w:r>
    </w:p>
    <w:p w14:paraId="45D26B7B" w14:textId="77777777" w:rsidR="00A25E11" w:rsidRDefault="00A25E11" w:rsidP="00BA4DA5">
      <w:pPr>
        <w:pStyle w:val="TOC2"/>
      </w:pPr>
      <w:r>
        <w:t>43</w:t>
      </w:r>
      <w:r>
        <w:tab/>
        <w:t>Inspection of records and books</w:t>
      </w:r>
      <w:r>
        <w:tab/>
        <w:t>18</w:t>
      </w:r>
    </w:p>
    <w:p w14:paraId="34721F0F" w14:textId="77777777" w:rsidR="00A25E11" w:rsidRDefault="00A25E11" w:rsidP="00BA4DA5">
      <w:pPr>
        <w:pStyle w:val="TOC2"/>
      </w:pPr>
      <w:r>
        <w:t>44</w:t>
      </w:r>
      <w:r>
        <w:tab/>
        <w:t>Financial year</w:t>
      </w:r>
      <w:r>
        <w:tab/>
        <w:t>18</w:t>
      </w:r>
    </w:p>
    <w:p w14:paraId="782C8846" w14:textId="61EFE9CC" w:rsidR="0023199B" w:rsidRDefault="00A25E11" w:rsidP="009C2750">
      <w:pPr>
        <w:pStyle w:val="TOC2"/>
        <w:sectPr w:rsidR="0023199B" w:rsidSect="0023199B">
          <w:headerReference w:type="default" r:id="rId11"/>
          <w:footerReference w:type="default" r:id="rId12"/>
          <w:pgSz w:w="11906" w:h="16838"/>
          <w:pgMar w:top="737" w:right="1440" w:bottom="851" w:left="1418" w:header="709" w:footer="709" w:gutter="0"/>
          <w:cols w:space="708"/>
          <w:titlePg/>
          <w:docGrid w:linePitch="360"/>
        </w:sectPr>
      </w:pPr>
      <w:r>
        <w:t>45</w:t>
      </w:r>
      <w:r>
        <w:tab/>
        <w:t>Distribution of property on winding up</w:t>
      </w:r>
      <w:r>
        <w:tab/>
        <w:t>1</w:t>
      </w:r>
      <w:r w:rsidR="009C2750">
        <w:t>8</w:t>
      </w:r>
    </w:p>
    <w:p w14:paraId="7F6F9B82" w14:textId="001B88E8" w:rsidR="008B3C84" w:rsidRDefault="008B3C84">
      <w:pPr>
        <w:rPr>
          <w:lang w:eastAsia="en-AU"/>
        </w:rPr>
      </w:pPr>
    </w:p>
    <w:p w14:paraId="1AB5D460" w14:textId="77777777" w:rsidR="002659D9" w:rsidRPr="00422418" w:rsidRDefault="002659D9" w:rsidP="002659D9">
      <w:pPr>
        <w:pStyle w:val="Contents1"/>
      </w:pPr>
      <w:bookmarkStart w:id="101" w:name="_Toc112755716"/>
      <w:r w:rsidRPr="00D643C4">
        <w:t>Part 1</w:t>
      </w:r>
      <w:r>
        <w:tab/>
      </w:r>
      <w:r w:rsidRPr="00C84362">
        <w:t>Preliminary</w:t>
      </w:r>
      <w:bookmarkStart w:id="102" w:name="sch.1-indoc.1-pt.1-sec.1"/>
      <w:bookmarkEnd w:id="101"/>
      <w:bookmarkEnd w:id="102"/>
    </w:p>
    <w:p w14:paraId="4CA1187A" w14:textId="77777777" w:rsidR="002659D9" w:rsidRPr="00355CF3" w:rsidRDefault="002659D9" w:rsidP="002659D9">
      <w:pPr>
        <w:pStyle w:val="Contents2"/>
        <w:rPr>
          <w:rFonts w:eastAsia="Arial"/>
        </w:rPr>
      </w:pPr>
      <w:bookmarkStart w:id="103" w:name="_Toc112755717"/>
      <w:r w:rsidRPr="00355CF3">
        <w:t>Definitions</w:t>
      </w:r>
      <w:bookmarkEnd w:id="103"/>
    </w:p>
    <w:p w14:paraId="5B34E399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In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this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constitution:</w:t>
      </w:r>
    </w:p>
    <w:p w14:paraId="170C5846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i/>
        </w:rPr>
        <w:t>committee</w:t>
      </w:r>
      <w:r w:rsidRPr="005B2E0E">
        <w:rPr>
          <w:rFonts w:cs="Arial"/>
          <w:b/>
          <w:i/>
          <w:spacing w:val="-9"/>
        </w:rPr>
        <w:t xml:space="preserve"> </w:t>
      </w:r>
      <w:r w:rsidRPr="005B2E0E">
        <w:rPr>
          <w:rFonts w:cs="Arial"/>
          <w:b/>
          <w:i/>
        </w:rPr>
        <w:t>member</w:t>
      </w:r>
      <w:r w:rsidRPr="005B2E0E">
        <w:rPr>
          <w:rFonts w:cs="Arial"/>
          <w:b/>
          <w:i/>
          <w:spacing w:val="-8"/>
        </w:rPr>
        <w:t xml:space="preserve"> </w:t>
      </w:r>
      <w:r w:rsidRPr="005B2E0E">
        <w:rPr>
          <w:rFonts w:cs="Arial"/>
        </w:rPr>
        <w:t>means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office-bearer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ordinary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committee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member.</w:t>
      </w:r>
    </w:p>
    <w:p w14:paraId="4FA33A4A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i/>
        </w:rPr>
        <w:t>exercise</w:t>
      </w:r>
      <w:r w:rsidRPr="005B2E0E">
        <w:rPr>
          <w:rFonts w:cs="Arial"/>
          <w:b/>
          <w:i/>
          <w:spacing w:val="-7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function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includes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perform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duty.</w:t>
      </w:r>
    </w:p>
    <w:p w14:paraId="43FFFFF3" w14:textId="77777777" w:rsidR="002659D9" w:rsidRPr="005B2E0E" w:rsidRDefault="002659D9" w:rsidP="002659D9">
      <w:pPr>
        <w:pStyle w:val="BodyText"/>
        <w:spacing w:before="120" w:after="120"/>
        <w:ind w:left="1254" w:firstLine="0"/>
        <w:rPr>
          <w:rFonts w:cs="Arial"/>
        </w:rPr>
      </w:pPr>
      <w:r w:rsidRPr="005B2E0E">
        <w:rPr>
          <w:rFonts w:cs="Arial"/>
          <w:b/>
          <w:i/>
        </w:rPr>
        <w:t>function</w:t>
      </w:r>
      <w:r w:rsidRPr="005B2E0E">
        <w:rPr>
          <w:rFonts w:cs="Arial"/>
          <w:b/>
          <w:i/>
          <w:spacing w:val="-5"/>
        </w:rPr>
        <w:t xml:space="preserve"> </w:t>
      </w:r>
      <w:r w:rsidRPr="005B2E0E">
        <w:rPr>
          <w:rFonts w:cs="Arial"/>
        </w:rPr>
        <w:t>includes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power,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authority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duty.</w:t>
      </w:r>
    </w:p>
    <w:p w14:paraId="4F0AE9AA" w14:textId="77777777" w:rsidR="002659D9" w:rsidRPr="005B2E0E" w:rsidRDefault="002659D9" w:rsidP="002659D9">
      <w:pPr>
        <w:pStyle w:val="BodyText"/>
        <w:spacing w:before="120" w:after="120"/>
        <w:ind w:left="1254" w:firstLine="0"/>
        <w:rPr>
          <w:rFonts w:cs="Arial"/>
        </w:rPr>
      </w:pPr>
      <w:r w:rsidRPr="005B2E0E">
        <w:rPr>
          <w:rFonts w:cs="Arial"/>
          <w:b/>
          <w:bCs/>
          <w:i/>
        </w:rPr>
        <w:t>office-bearer</w:t>
      </w:r>
      <w:r w:rsidRPr="005B2E0E">
        <w:rPr>
          <w:rFonts w:cs="Arial"/>
          <w:b/>
          <w:bCs/>
          <w:i/>
          <w:spacing w:val="2"/>
        </w:rPr>
        <w:t xml:space="preserve"> </w:t>
      </w:r>
      <w:r w:rsidRPr="005B2E0E">
        <w:rPr>
          <w:rFonts w:cs="Arial"/>
        </w:rPr>
        <w:t>means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committee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3"/>
        </w:rPr>
        <w:t xml:space="preserve"> </w:t>
      </w:r>
      <w:r w:rsidRPr="005B2E0E">
        <w:rPr>
          <w:rFonts w:cs="Arial"/>
          <w:spacing w:val="-1"/>
        </w:rPr>
        <w:t>who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elected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3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office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referred</w:t>
      </w:r>
      <w:r w:rsidRPr="005B2E0E">
        <w:rPr>
          <w:rFonts w:cs="Arial"/>
          <w:spacing w:val="2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3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21"/>
          <w:w w:val="99"/>
        </w:rPr>
        <w:t xml:space="preserve"> </w:t>
      </w:r>
      <w:r w:rsidRPr="005B2E0E">
        <w:rPr>
          <w:rFonts w:cs="Arial"/>
        </w:rPr>
        <w:t>clause</w:t>
      </w:r>
      <w:r w:rsidRPr="005B2E0E">
        <w:rPr>
          <w:rFonts w:cs="Arial"/>
          <w:spacing w:val="-21"/>
        </w:rPr>
        <w:t xml:space="preserve"> </w:t>
      </w:r>
      <w:r w:rsidRPr="005B2E0E">
        <w:rPr>
          <w:rFonts w:cs="Arial"/>
        </w:rPr>
        <w:t>14(1)(a)(i) - (iv).</w:t>
      </w:r>
    </w:p>
    <w:p w14:paraId="70B2F72C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i/>
        </w:rPr>
        <w:t>ordinary</w:t>
      </w:r>
      <w:r w:rsidRPr="005B2E0E">
        <w:rPr>
          <w:rFonts w:cs="Arial"/>
          <w:b/>
          <w:i/>
          <w:spacing w:val="45"/>
        </w:rPr>
        <w:t xml:space="preserve"> </w:t>
      </w:r>
      <w:r w:rsidRPr="005B2E0E">
        <w:rPr>
          <w:rFonts w:cs="Arial"/>
          <w:b/>
          <w:i/>
        </w:rPr>
        <w:t>committee</w:t>
      </w:r>
      <w:r w:rsidRPr="005B2E0E">
        <w:rPr>
          <w:rFonts w:cs="Arial"/>
          <w:b/>
          <w:i/>
          <w:spacing w:val="45"/>
        </w:rPr>
        <w:t xml:space="preserve"> </w:t>
      </w:r>
      <w:r w:rsidRPr="005B2E0E">
        <w:rPr>
          <w:rFonts w:cs="Arial"/>
          <w:b/>
          <w:i/>
        </w:rPr>
        <w:t xml:space="preserve">member </w:t>
      </w:r>
      <w:r w:rsidRPr="005B2E0E">
        <w:rPr>
          <w:rFonts w:cs="Arial"/>
        </w:rPr>
        <w:t>means a committee</w:t>
      </w:r>
      <w:r w:rsidRPr="005B2E0E">
        <w:rPr>
          <w:rFonts w:cs="Arial"/>
          <w:spacing w:val="45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45"/>
        </w:rPr>
        <w:t xml:space="preserve"> </w:t>
      </w:r>
      <w:r w:rsidRPr="005B2E0E">
        <w:rPr>
          <w:rFonts w:cs="Arial"/>
          <w:spacing w:val="-1"/>
        </w:rPr>
        <w:t>who</w:t>
      </w:r>
      <w:r w:rsidRPr="005B2E0E">
        <w:rPr>
          <w:rFonts w:cs="Arial"/>
          <w:spacing w:val="46"/>
        </w:rPr>
        <w:t xml:space="preserve"> </w:t>
      </w:r>
      <w:r w:rsidRPr="005B2E0E">
        <w:rPr>
          <w:rFonts w:cs="Arial"/>
        </w:rPr>
        <w:t>is not an</w:t>
      </w:r>
      <w:r w:rsidRPr="005B2E0E">
        <w:rPr>
          <w:rFonts w:cs="Arial"/>
          <w:spacing w:val="21"/>
          <w:w w:val="99"/>
        </w:rPr>
        <w:t xml:space="preserve"> </w:t>
      </w:r>
      <w:r w:rsidRPr="005B2E0E">
        <w:rPr>
          <w:rFonts w:cs="Arial"/>
        </w:rPr>
        <w:t>office-bearer.</w:t>
      </w:r>
    </w:p>
    <w:p w14:paraId="1CC139B7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i/>
          <w:spacing w:val="-1"/>
        </w:rPr>
        <w:t>register</w:t>
      </w:r>
      <w:r w:rsidRPr="005B2E0E">
        <w:rPr>
          <w:rFonts w:cs="Arial"/>
          <w:b/>
          <w:i/>
          <w:spacing w:val="-6"/>
        </w:rPr>
        <w:t xml:space="preserve"> </w:t>
      </w:r>
      <w:r w:rsidRPr="005B2E0E">
        <w:rPr>
          <w:rFonts w:cs="Arial"/>
          <w:b/>
          <w:i/>
        </w:rPr>
        <w:t>of</w:t>
      </w:r>
      <w:r w:rsidRPr="005B2E0E">
        <w:rPr>
          <w:rFonts w:cs="Arial"/>
          <w:b/>
          <w:i/>
          <w:spacing w:val="-5"/>
        </w:rPr>
        <w:t xml:space="preserve"> </w:t>
      </w:r>
      <w:r w:rsidRPr="005B2E0E">
        <w:rPr>
          <w:rFonts w:cs="Arial"/>
          <w:b/>
          <w:i/>
        </w:rPr>
        <w:t>members</w:t>
      </w:r>
      <w:r w:rsidRPr="005B2E0E">
        <w:rPr>
          <w:rFonts w:cs="Arial"/>
          <w:b/>
          <w:i/>
          <w:spacing w:val="-6"/>
        </w:rPr>
        <w:t xml:space="preserve"> </w:t>
      </w:r>
      <w:r w:rsidRPr="005B2E0E">
        <w:rPr>
          <w:rFonts w:cs="Arial"/>
        </w:rPr>
        <w:t>means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register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members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maintained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under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clause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4.</w:t>
      </w:r>
    </w:p>
    <w:p w14:paraId="3BCFD628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bCs/>
          <w:i/>
          <w:spacing w:val="-1"/>
        </w:rPr>
        <w:t>secretary</w:t>
      </w:r>
      <w:r w:rsidRPr="005B2E0E">
        <w:rPr>
          <w:rFonts w:cs="Arial"/>
          <w:spacing w:val="-1"/>
        </w:rPr>
        <w:t>,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association,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means:</w:t>
      </w:r>
    </w:p>
    <w:p w14:paraId="2F578A9C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holding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office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under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this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constitution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secretary,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or</w:t>
      </w:r>
    </w:p>
    <w:p w14:paraId="4C6D407D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t>if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no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holds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that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office -the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public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officer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association.</w:t>
      </w:r>
    </w:p>
    <w:p w14:paraId="164FCFA2" w14:textId="77777777" w:rsidR="002659D9" w:rsidRDefault="002659D9" w:rsidP="002659D9">
      <w:pPr>
        <w:pStyle w:val="BodyText"/>
        <w:spacing w:before="120" w:after="120"/>
        <w:ind w:left="1254" w:firstLine="0"/>
        <w:rPr>
          <w:ins w:id="104" w:author="Timothy Churches" w:date="2025-09-09T10:11:00Z" w16du:dateUtc="2025-09-09T00:11:00Z"/>
          <w:rFonts w:cs="Arial"/>
        </w:rPr>
      </w:pPr>
      <w:r w:rsidRPr="005B2E0E">
        <w:rPr>
          <w:rFonts w:cs="Arial"/>
          <w:b/>
          <w:i/>
          <w:spacing w:val="-1"/>
        </w:rPr>
        <w:t>special</w:t>
      </w:r>
      <w:r w:rsidRPr="005B2E0E">
        <w:rPr>
          <w:rFonts w:cs="Arial"/>
          <w:b/>
          <w:i/>
          <w:spacing w:val="5"/>
        </w:rPr>
        <w:t xml:space="preserve"> </w:t>
      </w:r>
      <w:r w:rsidRPr="005B2E0E">
        <w:rPr>
          <w:rFonts w:cs="Arial"/>
          <w:b/>
          <w:i/>
        </w:rPr>
        <w:t xml:space="preserve">general </w:t>
      </w:r>
      <w:r w:rsidRPr="005B2E0E">
        <w:rPr>
          <w:rFonts w:cs="Arial"/>
          <w:b/>
          <w:i/>
          <w:spacing w:val="-1"/>
        </w:rPr>
        <w:t>meeting</w:t>
      </w:r>
      <w:r w:rsidRPr="005B2E0E">
        <w:rPr>
          <w:rFonts w:cs="Arial"/>
          <w:spacing w:val="-1"/>
        </w:rPr>
        <w:t>,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association, means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general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meeting of the</w:t>
      </w:r>
      <w:r w:rsidRPr="005B2E0E">
        <w:rPr>
          <w:rFonts w:cs="Arial"/>
          <w:spacing w:val="29"/>
          <w:w w:val="99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other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than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annual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general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meeting.</w:t>
      </w:r>
    </w:p>
    <w:p w14:paraId="0FB77DC2" w14:textId="0F477AC8" w:rsidR="001545F4" w:rsidRPr="005B2E0E" w:rsidRDefault="001545F4" w:rsidP="002659D9">
      <w:pPr>
        <w:pStyle w:val="BodyText"/>
        <w:spacing w:before="120" w:after="120"/>
        <w:ind w:left="1254" w:firstLine="0"/>
        <w:rPr>
          <w:rFonts w:cs="Arial"/>
        </w:rPr>
      </w:pPr>
      <w:ins w:id="105" w:author="Timothy Churches" w:date="2025-09-09T10:11:00Z" w16du:dateUtc="2025-09-09T00:11:00Z">
        <w:r w:rsidRPr="001545F4">
          <w:rPr>
            <w:rFonts w:eastAsiaTheme="majorEastAsia"/>
            <w:b/>
            <w:bCs/>
            <w:rPrChange w:id="106" w:author="Timothy Churches" w:date="2025-09-09T10:12:00Z" w16du:dateUtc="2025-09-09T00:12:00Z">
              <w:rPr>
                <w:rFonts w:eastAsiaTheme="majorEastAsia"/>
              </w:rPr>
            </w:rPrChange>
          </w:rPr>
          <w:t>STEM</w:t>
        </w:r>
        <w:r>
          <w:rPr>
            <w:rFonts w:eastAsiaTheme="majorEastAsia"/>
          </w:rPr>
          <w:t xml:space="preserve"> means the knowledge domains of </w:t>
        </w:r>
        <w:r w:rsidRPr="003F0D09">
          <w:rPr>
            <w:rFonts w:eastAsiaTheme="majorEastAsia"/>
          </w:rPr>
          <w:t xml:space="preserve">science, technology, engineering and </w:t>
        </w:r>
        <w:proofErr w:type="spellStart"/>
        <w:r w:rsidRPr="003F0D09">
          <w:rPr>
            <w:rFonts w:eastAsiaTheme="majorEastAsia"/>
          </w:rPr>
          <w:t>maths</w:t>
        </w:r>
      </w:ins>
      <w:proofErr w:type="spellEnd"/>
    </w:p>
    <w:p w14:paraId="0EDD33A0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i/>
          <w:spacing w:val="-1"/>
        </w:rPr>
        <w:t>subcommittee</w:t>
      </w:r>
      <w:r w:rsidRPr="005B2E0E">
        <w:rPr>
          <w:rFonts w:cs="Arial"/>
          <w:b/>
          <w:i/>
          <w:spacing w:val="-8"/>
        </w:rPr>
        <w:t xml:space="preserve"> </w:t>
      </w:r>
      <w:r w:rsidRPr="005B2E0E">
        <w:rPr>
          <w:rFonts w:cs="Arial"/>
        </w:rPr>
        <w:t>means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  <w:spacing w:val="-1"/>
        </w:rPr>
        <w:t>subcommittee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established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under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clause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20.</w:t>
      </w:r>
    </w:p>
    <w:p w14:paraId="57123653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i/>
        </w:rPr>
        <w:t>the</w:t>
      </w:r>
      <w:r w:rsidRPr="005B2E0E">
        <w:rPr>
          <w:rFonts w:cs="Arial"/>
          <w:b/>
          <w:i/>
          <w:spacing w:val="-7"/>
        </w:rPr>
        <w:t xml:space="preserve"> </w:t>
      </w:r>
      <w:r w:rsidRPr="005B2E0E">
        <w:rPr>
          <w:rFonts w:cs="Arial"/>
          <w:b/>
          <w:i/>
        </w:rPr>
        <w:t>Act</w:t>
      </w:r>
      <w:r w:rsidRPr="005B2E0E">
        <w:rPr>
          <w:rFonts w:cs="Arial"/>
          <w:b/>
          <w:i/>
          <w:spacing w:val="-6"/>
        </w:rPr>
        <w:t xml:space="preserve"> </w:t>
      </w:r>
      <w:r w:rsidRPr="005B2E0E">
        <w:rPr>
          <w:rFonts w:cs="Arial"/>
        </w:rPr>
        <w:t>means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  <w:i/>
        </w:rPr>
        <w:t>Associations</w:t>
      </w:r>
      <w:r w:rsidRPr="005B2E0E">
        <w:rPr>
          <w:rFonts w:cs="Arial"/>
          <w:i/>
          <w:spacing w:val="-6"/>
        </w:rPr>
        <w:t xml:space="preserve"> </w:t>
      </w:r>
      <w:r w:rsidRPr="005B2E0E">
        <w:rPr>
          <w:rFonts w:cs="Arial"/>
          <w:i/>
        </w:rPr>
        <w:t>Incorporation</w:t>
      </w:r>
      <w:r w:rsidRPr="005B2E0E">
        <w:rPr>
          <w:rFonts w:cs="Arial"/>
          <w:i/>
          <w:spacing w:val="-6"/>
        </w:rPr>
        <w:t xml:space="preserve"> </w:t>
      </w:r>
      <w:r w:rsidRPr="005B2E0E">
        <w:rPr>
          <w:rFonts w:cs="Arial"/>
          <w:i/>
        </w:rPr>
        <w:t>Act</w:t>
      </w:r>
      <w:r w:rsidRPr="005B2E0E">
        <w:rPr>
          <w:rFonts w:cs="Arial"/>
          <w:i/>
          <w:spacing w:val="-7"/>
        </w:rPr>
        <w:t xml:space="preserve"> </w:t>
      </w:r>
      <w:r w:rsidRPr="005B2E0E">
        <w:rPr>
          <w:rFonts w:cs="Arial"/>
          <w:i/>
          <w:spacing w:val="-1"/>
        </w:rPr>
        <w:t>2009</w:t>
      </w:r>
      <w:r w:rsidRPr="005B2E0E">
        <w:rPr>
          <w:rFonts w:cs="Arial"/>
          <w:spacing w:val="-1"/>
        </w:rPr>
        <w:t>.</w:t>
      </w:r>
    </w:p>
    <w:p w14:paraId="70BAE6A4" w14:textId="77777777" w:rsidR="002659D9" w:rsidRPr="005B2E0E" w:rsidRDefault="002659D9" w:rsidP="002659D9">
      <w:pPr>
        <w:spacing w:before="120" w:after="120"/>
        <w:ind w:left="1254"/>
        <w:rPr>
          <w:rFonts w:cs="Arial"/>
        </w:rPr>
      </w:pPr>
      <w:r w:rsidRPr="005B2E0E">
        <w:rPr>
          <w:rFonts w:cs="Arial"/>
          <w:b/>
          <w:i/>
        </w:rPr>
        <w:t>the</w:t>
      </w:r>
      <w:r w:rsidRPr="005B2E0E">
        <w:rPr>
          <w:rFonts w:cs="Arial"/>
          <w:b/>
          <w:i/>
          <w:spacing w:val="-9"/>
        </w:rPr>
        <w:t xml:space="preserve"> </w:t>
      </w:r>
      <w:r w:rsidRPr="005B2E0E">
        <w:rPr>
          <w:rFonts w:cs="Arial"/>
          <w:b/>
          <w:i/>
        </w:rPr>
        <w:t>Regulation</w:t>
      </w:r>
      <w:r w:rsidRPr="005B2E0E">
        <w:rPr>
          <w:rFonts w:cs="Arial"/>
          <w:b/>
          <w:i/>
          <w:spacing w:val="-8"/>
        </w:rPr>
        <w:t xml:space="preserve"> </w:t>
      </w:r>
      <w:r w:rsidRPr="005B2E0E">
        <w:rPr>
          <w:rFonts w:cs="Arial"/>
        </w:rPr>
        <w:t>means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  <w:i/>
        </w:rPr>
        <w:t>Associations</w:t>
      </w:r>
      <w:r w:rsidRPr="005B2E0E">
        <w:rPr>
          <w:rFonts w:cs="Arial"/>
          <w:i/>
          <w:spacing w:val="-9"/>
        </w:rPr>
        <w:t xml:space="preserve"> </w:t>
      </w:r>
      <w:r w:rsidRPr="005B2E0E">
        <w:rPr>
          <w:rFonts w:cs="Arial"/>
          <w:i/>
        </w:rPr>
        <w:t>Incorporation</w:t>
      </w:r>
      <w:r w:rsidRPr="005B2E0E">
        <w:rPr>
          <w:rFonts w:cs="Arial"/>
          <w:i/>
          <w:spacing w:val="-8"/>
        </w:rPr>
        <w:t xml:space="preserve"> </w:t>
      </w:r>
      <w:r w:rsidRPr="005B2E0E">
        <w:rPr>
          <w:rFonts w:cs="Arial"/>
          <w:i/>
        </w:rPr>
        <w:t>Regulation</w:t>
      </w:r>
      <w:r w:rsidRPr="005B2E0E">
        <w:rPr>
          <w:rFonts w:cs="Arial"/>
          <w:i/>
          <w:spacing w:val="-9"/>
        </w:rPr>
        <w:t xml:space="preserve"> </w:t>
      </w:r>
      <w:r w:rsidRPr="005B2E0E">
        <w:rPr>
          <w:rFonts w:cs="Arial"/>
          <w:i/>
        </w:rPr>
        <w:t>2022</w:t>
      </w:r>
      <w:r w:rsidRPr="005B2E0E">
        <w:rPr>
          <w:rFonts w:cs="Arial"/>
        </w:rPr>
        <w:t>.</w:t>
      </w:r>
    </w:p>
    <w:p w14:paraId="4D2F0F46" w14:textId="77777777" w:rsidR="002659D9" w:rsidRPr="005B2E0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5B2E0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5B2E0E">
        <w:rPr>
          <w:rFonts w:eastAsia="Arial" w:cs="Arial"/>
          <w:sz w:val="18"/>
          <w:szCs w:val="18"/>
        </w:rPr>
        <w:t>The</w:t>
      </w:r>
      <w:r w:rsidRPr="005B2E0E">
        <w:rPr>
          <w:rFonts w:eastAsia="Arial" w:cs="Arial"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Act</w:t>
      </w:r>
      <w:r w:rsidRPr="005B2E0E">
        <w:rPr>
          <w:rFonts w:eastAsia="Arial" w:cs="Arial"/>
          <w:spacing w:val="7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and</w:t>
      </w:r>
      <w:r w:rsidRPr="005B2E0E">
        <w:rPr>
          <w:rFonts w:eastAsia="Arial" w:cs="Arial"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the</w:t>
      </w:r>
      <w:r w:rsidRPr="005B2E0E">
        <w:rPr>
          <w:rFonts w:eastAsia="Arial" w:cs="Arial"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i/>
          <w:sz w:val="18"/>
          <w:szCs w:val="18"/>
        </w:rPr>
        <w:t>Interpretation</w:t>
      </w:r>
      <w:r w:rsidRPr="005B2E0E">
        <w:rPr>
          <w:rFonts w:eastAsia="Arial" w:cs="Arial"/>
          <w:i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i/>
          <w:sz w:val="18"/>
          <w:szCs w:val="18"/>
        </w:rPr>
        <w:t>Act</w:t>
      </w:r>
      <w:r w:rsidRPr="005B2E0E">
        <w:rPr>
          <w:rFonts w:eastAsia="Arial" w:cs="Arial"/>
          <w:i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i/>
          <w:spacing w:val="-1"/>
          <w:sz w:val="18"/>
          <w:szCs w:val="18"/>
        </w:rPr>
        <w:t>1987</w:t>
      </w:r>
      <w:r w:rsidRPr="005B2E0E">
        <w:rPr>
          <w:rFonts w:eastAsia="Arial" w:cs="Arial"/>
          <w:i/>
          <w:spacing w:val="7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contain</w:t>
      </w:r>
      <w:r w:rsidRPr="005B2E0E">
        <w:rPr>
          <w:rFonts w:eastAsia="Arial" w:cs="Arial"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definitions</w:t>
      </w:r>
      <w:r w:rsidRPr="005B2E0E">
        <w:rPr>
          <w:rFonts w:eastAsia="Arial" w:cs="Arial"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and</w:t>
      </w:r>
      <w:r w:rsidRPr="005B2E0E">
        <w:rPr>
          <w:rFonts w:eastAsia="Arial" w:cs="Arial"/>
          <w:spacing w:val="7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other</w:t>
      </w:r>
      <w:r w:rsidRPr="005B2E0E">
        <w:rPr>
          <w:rFonts w:eastAsia="Arial" w:cs="Arial"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provisions</w:t>
      </w:r>
      <w:r w:rsidRPr="005B2E0E">
        <w:rPr>
          <w:rFonts w:eastAsia="Arial" w:cs="Arial"/>
          <w:spacing w:val="6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that</w:t>
      </w:r>
      <w:r w:rsidRPr="005B2E0E">
        <w:rPr>
          <w:rFonts w:eastAsia="Arial" w:cs="Arial"/>
          <w:spacing w:val="28"/>
          <w:w w:val="99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 xml:space="preserve">affect </w:t>
      </w:r>
      <w:r w:rsidRPr="005B2E0E">
        <w:rPr>
          <w:rFonts w:eastAsia="Arial" w:cs="Arial"/>
          <w:sz w:val="18"/>
          <w:szCs w:val="18"/>
        </w:rPr>
        <w:t>the</w:t>
      </w:r>
      <w:r w:rsidRPr="005B2E0E">
        <w:rPr>
          <w:rFonts w:eastAsia="Arial" w:cs="Arial"/>
          <w:spacing w:val="-2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 xml:space="preserve">interpretation and application of </w:t>
      </w:r>
      <w:r w:rsidRPr="005B2E0E">
        <w:rPr>
          <w:rFonts w:eastAsia="Arial" w:cs="Arial"/>
          <w:sz w:val="18"/>
          <w:szCs w:val="18"/>
        </w:rPr>
        <w:t>this</w:t>
      </w:r>
      <w:r w:rsidRPr="005B2E0E">
        <w:rPr>
          <w:rFonts w:eastAsia="Arial" w:cs="Arial"/>
          <w:spacing w:val="-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constitution.</w:t>
      </w:r>
    </w:p>
    <w:p w14:paraId="2169C746" w14:textId="77777777" w:rsidR="002659D9" w:rsidRPr="005B2E0E" w:rsidRDefault="002659D9" w:rsidP="002659D9">
      <w:pPr>
        <w:widowControl w:val="0"/>
        <w:numPr>
          <w:ilvl w:val="1"/>
          <w:numId w:val="13"/>
        </w:numPr>
        <w:tabs>
          <w:tab w:val="left" w:pos="1255"/>
        </w:tabs>
        <w:spacing w:before="120" w:after="120" w:line="240" w:lineRule="auto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  <w:i/>
        </w:rPr>
        <w:t>Interpretation</w:t>
      </w:r>
      <w:r w:rsidRPr="005B2E0E">
        <w:rPr>
          <w:rFonts w:cs="Arial"/>
          <w:i/>
          <w:spacing w:val="9"/>
        </w:rPr>
        <w:t xml:space="preserve"> </w:t>
      </w:r>
      <w:r w:rsidRPr="005B2E0E">
        <w:rPr>
          <w:rFonts w:cs="Arial"/>
          <w:i/>
        </w:rPr>
        <w:t>Act</w:t>
      </w:r>
      <w:r w:rsidRPr="005B2E0E">
        <w:rPr>
          <w:rFonts w:cs="Arial"/>
          <w:i/>
          <w:spacing w:val="8"/>
        </w:rPr>
        <w:t xml:space="preserve"> </w:t>
      </w:r>
      <w:r w:rsidRPr="005B2E0E">
        <w:rPr>
          <w:rFonts w:cs="Arial"/>
          <w:i/>
        </w:rPr>
        <w:t>1987</w:t>
      </w:r>
      <w:r w:rsidRPr="005B2E0E">
        <w:rPr>
          <w:rFonts w:cs="Arial"/>
          <w:i/>
          <w:spacing w:val="9"/>
        </w:rPr>
        <w:t xml:space="preserve"> </w:t>
      </w:r>
      <w:r w:rsidRPr="005B2E0E">
        <w:rPr>
          <w:rFonts w:cs="Arial"/>
        </w:rPr>
        <w:t>applies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</w:rPr>
        <w:t>this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constitution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</w:rPr>
        <w:t>if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it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  <w:spacing w:val="-1"/>
        </w:rPr>
        <w:t>were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</w:rPr>
        <w:t>instrument</w:t>
      </w:r>
      <w:r w:rsidRPr="005B2E0E">
        <w:rPr>
          <w:rFonts w:cs="Arial"/>
          <w:spacing w:val="21"/>
          <w:w w:val="99"/>
        </w:rPr>
        <w:t xml:space="preserve"> </w:t>
      </w:r>
      <w:r w:rsidRPr="005B2E0E">
        <w:rPr>
          <w:rFonts w:cs="Arial"/>
        </w:rPr>
        <w:t>made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under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  <w:spacing w:val="-1"/>
        </w:rPr>
        <w:t>Act.</w:t>
      </w:r>
    </w:p>
    <w:p w14:paraId="720E8FE9" w14:textId="77777777" w:rsidR="002659D9" w:rsidRPr="005B2E0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5B2E0E">
        <w:rPr>
          <w:rFonts w:eastAsia="Arial" w:cs="Arial"/>
          <w:b/>
          <w:bCs/>
          <w:spacing w:val="-1"/>
          <w:sz w:val="18"/>
          <w:szCs w:val="18"/>
        </w:rPr>
        <w:t>Note:</w:t>
      </w:r>
      <w:r w:rsidRPr="005B2E0E">
        <w:rPr>
          <w:rFonts w:eastAsia="Arial" w:cs="Arial"/>
          <w:b/>
          <w:bCs/>
          <w:spacing w:val="-2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The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Act,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Part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4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deals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with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various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matters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relating</w:t>
      </w:r>
      <w:r w:rsidRPr="005B2E0E">
        <w:rPr>
          <w:rFonts w:eastAsia="Arial" w:cs="Arial"/>
          <w:spacing w:val="-12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to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the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z w:val="18"/>
          <w:szCs w:val="18"/>
        </w:rPr>
        <w:t>management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of</w:t>
      </w:r>
      <w:r w:rsidRPr="005B2E0E">
        <w:rPr>
          <w:rFonts w:eastAsia="Arial" w:cs="Arial"/>
          <w:spacing w:val="-11"/>
          <w:sz w:val="18"/>
          <w:szCs w:val="18"/>
        </w:rPr>
        <w:t xml:space="preserve"> </w:t>
      </w:r>
      <w:r w:rsidRPr="005B2E0E">
        <w:rPr>
          <w:rFonts w:eastAsia="Arial" w:cs="Arial"/>
          <w:spacing w:val="-1"/>
          <w:sz w:val="18"/>
          <w:szCs w:val="18"/>
        </w:rPr>
        <w:t>associations.</w:t>
      </w:r>
    </w:p>
    <w:p w14:paraId="33B3C26D" w14:textId="77777777" w:rsidR="002659D9" w:rsidRPr="005B2E0E" w:rsidRDefault="002659D9" w:rsidP="002659D9">
      <w:pPr>
        <w:spacing w:before="120" w:after="120"/>
        <w:rPr>
          <w:rFonts w:cs="Arial"/>
          <w:b/>
          <w:bCs/>
          <w:kern w:val="32"/>
          <w:sz w:val="32"/>
          <w:szCs w:val="32"/>
        </w:rPr>
      </w:pPr>
    </w:p>
    <w:p w14:paraId="12368EEA" w14:textId="77777777" w:rsidR="002659D9" w:rsidRPr="005B2E0E" w:rsidRDefault="002659D9" w:rsidP="00C863B6">
      <w:pPr>
        <w:pStyle w:val="Contents1"/>
      </w:pPr>
      <w:bookmarkStart w:id="107" w:name="_Toc112755718"/>
      <w:r w:rsidRPr="005B2E0E">
        <w:t>Part 2</w:t>
      </w:r>
      <w:r w:rsidRPr="005B2E0E">
        <w:tab/>
        <w:t>Members of association</w:t>
      </w:r>
      <w:bookmarkEnd w:id="107"/>
    </w:p>
    <w:p w14:paraId="52156D24" w14:textId="77777777" w:rsidR="002659D9" w:rsidRPr="00355CF3" w:rsidRDefault="002659D9" w:rsidP="00C863B6">
      <w:pPr>
        <w:pStyle w:val="Contents2"/>
        <w:rPr>
          <w:rFonts w:eastAsia="Arial"/>
        </w:rPr>
      </w:pPr>
      <w:bookmarkStart w:id="108" w:name="_Toc112755719"/>
      <w:r w:rsidRPr="00355CF3">
        <w:t>Membership generally</w:t>
      </w:r>
      <w:bookmarkEnd w:id="108"/>
    </w:p>
    <w:p w14:paraId="1B08D885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  <w:spacing w:val="-1"/>
        </w:rPr>
        <w:t>An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individual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taken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if:</w:t>
      </w:r>
    </w:p>
    <w:p w14:paraId="3D672302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applied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under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clause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3(1)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and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application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has been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approved,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or</w:t>
      </w:r>
    </w:p>
    <w:p w14:paraId="38B6E283" w14:textId="508B982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  <w:spacing w:val="-1"/>
        </w:rPr>
        <w:t>was</w:t>
      </w:r>
      <w:r w:rsidRPr="005B2E0E">
        <w:rPr>
          <w:rFonts w:cs="Arial"/>
          <w:spacing w:val="49"/>
        </w:rPr>
        <w:t xml:space="preserve"> </w:t>
      </w:r>
      <w:ins w:id="109" w:author="Timothy Churches" w:date="2025-09-12T09:42:00Z" w16du:dateUtc="2025-09-11T23:42:00Z">
        <w:r w:rsidR="00F80B8F">
          <w:rPr>
            <w:rFonts w:cs="Arial"/>
          </w:rPr>
          <w:t>one</w:t>
        </w:r>
      </w:ins>
      <w:del w:id="110" w:author="Timothy Churches" w:date="2025-09-12T09:42:00Z" w16du:dateUtc="2025-09-11T23:42:00Z">
        <w:r w:rsidRPr="005B2E0E" w:rsidDel="00F80B8F">
          <w:rPr>
            <w:rFonts w:cs="Arial"/>
          </w:rPr>
          <w:delText>1</w:delText>
        </w:r>
      </w:del>
      <w:r w:rsidRPr="005B2E0E">
        <w:rPr>
          <w:rFonts w:cs="Arial"/>
          <w:spacing w:val="50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</w:rPr>
        <w:t>individuals</w:t>
      </w:r>
      <w:r w:rsidRPr="005B2E0E">
        <w:rPr>
          <w:rFonts w:cs="Arial"/>
          <w:spacing w:val="50"/>
        </w:rPr>
        <w:t xml:space="preserve"> </w:t>
      </w:r>
      <w:r w:rsidRPr="005B2E0E">
        <w:rPr>
          <w:rFonts w:cs="Arial"/>
        </w:rPr>
        <w:t>on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  <w:spacing w:val="-1"/>
        </w:rPr>
        <w:t>whose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</w:rPr>
        <w:t>behalf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50"/>
        </w:rPr>
        <w:t xml:space="preserve"> </w:t>
      </w:r>
      <w:r w:rsidRPr="005B2E0E">
        <w:rPr>
          <w:rFonts w:cs="Arial"/>
        </w:rPr>
        <w:t>application</w:t>
      </w:r>
      <w:r w:rsidRPr="005B2E0E">
        <w:rPr>
          <w:rFonts w:cs="Arial"/>
          <w:spacing w:val="49"/>
        </w:rPr>
        <w:t xml:space="preserve"> </w:t>
      </w:r>
      <w:r w:rsidRPr="005B2E0E">
        <w:rPr>
          <w:rFonts w:cs="Arial"/>
        </w:rPr>
        <w:t>for</w:t>
      </w:r>
      <w:r w:rsidRPr="005B2E0E">
        <w:rPr>
          <w:rFonts w:cs="Arial"/>
          <w:spacing w:val="23"/>
        </w:rPr>
        <w:t xml:space="preserve"> </w:t>
      </w:r>
      <w:r w:rsidRPr="005B2E0E">
        <w:rPr>
          <w:rFonts w:cs="Arial"/>
        </w:rPr>
        <w:t>registration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was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made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under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  <w:spacing w:val="-1"/>
        </w:rPr>
        <w:t>Act,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section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6(1)(a),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or</w:t>
      </w:r>
    </w:p>
    <w:p w14:paraId="5B1C8CD0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-1"/>
        </w:rPr>
        <w:t xml:space="preserve"> was:</w:t>
      </w:r>
    </w:p>
    <w:p w14:paraId="7152DD81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5B2E0E">
        <w:rPr>
          <w:rFonts w:cs="Arial"/>
        </w:rPr>
        <w:t>for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unincorporated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body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registered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association - a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of 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body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immediately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before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registration,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or</w:t>
      </w:r>
    </w:p>
    <w:p w14:paraId="130884D1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5B2E0E">
        <w:rPr>
          <w:rFonts w:cs="Arial"/>
        </w:rPr>
        <w:t>for</w:t>
      </w:r>
      <w:r w:rsidRPr="005B2E0E">
        <w:rPr>
          <w:rFonts w:cs="Arial"/>
          <w:spacing w:val="-15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registrable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corporation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registered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association - a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 xml:space="preserve">of </w:t>
      </w:r>
      <w:r w:rsidRPr="005B2E0E">
        <w:rPr>
          <w:rFonts w:cs="Arial"/>
        </w:rPr>
        <w:lastRenderedPageBreak/>
        <w:t>the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corporation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immediately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before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registration,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or</w:t>
      </w:r>
    </w:p>
    <w:p w14:paraId="48DC0F95" w14:textId="3D4559F5" w:rsidR="002659D9" w:rsidRPr="006269B5" w:rsidRDefault="002659D9" w:rsidP="006269B5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left="2410" w:hanging="506"/>
        <w:jc w:val="left"/>
        <w:rPr>
          <w:rFonts w:cs="Arial"/>
        </w:rPr>
      </w:pPr>
      <w:r w:rsidRPr="006269B5">
        <w:rPr>
          <w:rFonts w:cs="Arial"/>
        </w:rPr>
        <w:t>for</w:t>
      </w:r>
      <w:r w:rsidRPr="006269B5">
        <w:rPr>
          <w:rFonts w:cs="Arial"/>
          <w:spacing w:val="37"/>
        </w:rPr>
        <w:t xml:space="preserve"> </w:t>
      </w:r>
      <w:r w:rsidRPr="006269B5">
        <w:rPr>
          <w:rFonts w:cs="Arial"/>
        </w:rPr>
        <w:t>an</w:t>
      </w:r>
      <w:r w:rsidRPr="006269B5">
        <w:rPr>
          <w:rFonts w:cs="Arial"/>
          <w:spacing w:val="37"/>
        </w:rPr>
        <w:t xml:space="preserve"> </w:t>
      </w:r>
      <w:r w:rsidRPr="006269B5">
        <w:rPr>
          <w:rFonts w:cs="Arial"/>
        </w:rPr>
        <w:t>association</w:t>
      </w:r>
      <w:r w:rsidRPr="006269B5">
        <w:rPr>
          <w:rFonts w:cs="Arial"/>
          <w:spacing w:val="38"/>
        </w:rPr>
        <w:t xml:space="preserve"> </w:t>
      </w:r>
      <w:r w:rsidRPr="006269B5">
        <w:rPr>
          <w:rFonts w:cs="Arial"/>
        </w:rPr>
        <w:t>that</w:t>
      </w:r>
      <w:r w:rsidRPr="006269B5">
        <w:rPr>
          <w:rFonts w:cs="Arial"/>
          <w:spacing w:val="37"/>
        </w:rPr>
        <w:t xml:space="preserve"> </w:t>
      </w:r>
      <w:r w:rsidRPr="006269B5">
        <w:rPr>
          <w:rFonts w:cs="Arial"/>
          <w:spacing w:val="-1"/>
        </w:rPr>
        <w:t>was</w:t>
      </w:r>
      <w:r w:rsidRPr="006269B5">
        <w:rPr>
          <w:rFonts w:cs="Arial"/>
          <w:spacing w:val="38"/>
        </w:rPr>
        <w:t xml:space="preserve"> </w:t>
      </w:r>
      <w:r w:rsidRPr="006269B5">
        <w:rPr>
          <w:rFonts w:cs="Arial"/>
        </w:rPr>
        <w:t>amalgamated</w:t>
      </w:r>
      <w:r w:rsidRPr="006269B5">
        <w:rPr>
          <w:rFonts w:cs="Arial"/>
          <w:spacing w:val="37"/>
        </w:rPr>
        <w:t xml:space="preserve"> </w:t>
      </w:r>
      <w:r w:rsidRPr="006269B5">
        <w:rPr>
          <w:rFonts w:cs="Arial"/>
        </w:rPr>
        <w:t>to</w:t>
      </w:r>
      <w:r w:rsidRPr="006269B5">
        <w:rPr>
          <w:rFonts w:cs="Arial"/>
          <w:spacing w:val="38"/>
        </w:rPr>
        <w:t xml:space="preserve"> </w:t>
      </w:r>
      <w:r w:rsidRPr="006269B5">
        <w:rPr>
          <w:rFonts w:cs="Arial"/>
        </w:rPr>
        <w:t>form</w:t>
      </w:r>
      <w:r w:rsidRPr="006269B5">
        <w:rPr>
          <w:rFonts w:cs="Arial"/>
          <w:spacing w:val="37"/>
        </w:rPr>
        <w:t xml:space="preserve"> </w:t>
      </w:r>
      <w:r w:rsidRPr="006269B5">
        <w:rPr>
          <w:rFonts w:cs="Arial"/>
        </w:rPr>
        <w:t>the</w:t>
      </w:r>
      <w:r w:rsidRPr="006269B5">
        <w:rPr>
          <w:rFonts w:cs="Arial"/>
          <w:spacing w:val="37"/>
        </w:rPr>
        <w:t xml:space="preserve"> </w:t>
      </w:r>
      <w:r w:rsidRPr="006269B5">
        <w:rPr>
          <w:rFonts w:cs="Arial"/>
        </w:rPr>
        <w:t>relevant</w:t>
      </w:r>
      <w:r w:rsidR="006269B5">
        <w:rPr>
          <w:rFonts w:cs="Arial"/>
          <w:spacing w:val="21"/>
          <w:w w:val="99"/>
        </w:rPr>
        <w:t xml:space="preserve"> </w:t>
      </w:r>
      <w:r w:rsidRPr="006269B5">
        <w:rPr>
          <w:rFonts w:cs="Arial"/>
        </w:rPr>
        <w:t>association - a</w:t>
      </w:r>
      <w:r w:rsidRPr="006269B5">
        <w:rPr>
          <w:rFonts w:cs="Arial"/>
          <w:spacing w:val="-1"/>
        </w:rPr>
        <w:t xml:space="preserve"> </w:t>
      </w:r>
      <w:r w:rsidRPr="006269B5">
        <w:rPr>
          <w:rFonts w:cs="Arial"/>
        </w:rPr>
        <w:t>member</w:t>
      </w:r>
      <w:r w:rsidRPr="006269B5">
        <w:rPr>
          <w:rFonts w:cs="Arial"/>
          <w:spacing w:val="-1"/>
        </w:rPr>
        <w:t xml:space="preserve"> </w:t>
      </w:r>
      <w:r w:rsidRPr="006269B5">
        <w:rPr>
          <w:rFonts w:cs="Arial"/>
        </w:rPr>
        <w:t>of</w:t>
      </w:r>
      <w:r w:rsidRPr="006269B5">
        <w:rPr>
          <w:rFonts w:cs="Arial"/>
          <w:spacing w:val="-1"/>
        </w:rPr>
        <w:t xml:space="preserve"> </w:t>
      </w:r>
      <w:r w:rsidRPr="006269B5">
        <w:rPr>
          <w:rFonts w:cs="Arial"/>
        </w:rPr>
        <w:t>the</w:t>
      </w:r>
      <w:r w:rsidRPr="006269B5">
        <w:rPr>
          <w:rFonts w:cs="Arial"/>
          <w:spacing w:val="-2"/>
        </w:rPr>
        <w:t xml:space="preserve"> </w:t>
      </w:r>
      <w:r w:rsidRPr="006269B5">
        <w:rPr>
          <w:rFonts w:cs="Arial"/>
        </w:rPr>
        <w:t>existing</w:t>
      </w:r>
      <w:r w:rsidRPr="006269B5">
        <w:rPr>
          <w:rFonts w:cs="Arial"/>
          <w:spacing w:val="-1"/>
        </w:rPr>
        <w:t xml:space="preserve"> </w:t>
      </w:r>
      <w:r w:rsidRPr="006269B5">
        <w:rPr>
          <w:rFonts w:cs="Arial"/>
        </w:rPr>
        <w:t>association</w:t>
      </w:r>
      <w:r w:rsidRPr="006269B5">
        <w:rPr>
          <w:rFonts w:cs="Arial"/>
          <w:spacing w:val="-1"/>
        </w:rPr>
        <w:t xml:space="preserve"> </w:t>
      </w:r>
      <w:r w:rsidRPr="006269B5">
        <w:rPr>
          <w:rFonts w:cs="Arial"/>
        </w:rPr>
        <w:t>immediately</w:t>
      </w:r>
      <w:r w:rsidRPr="006269B5">
        <w:rPr>
          <w:rFonts w:cs="Arial"/>
          <w:spacing w:val="-1"/>
        </w:rPr>
        <w:t xml:space="preserve"> </w:t>
      </w:r>
      <w:r w:rsidRPr="006269B5">
        <w:rPr>
          <w:rFonts w:cs="Arial"/>
        </w:rPr>
        <w:t>before</w:t>
      </w:r>
      <w:r w:rsidRPr="006269B5">
        <w:rPr>
          <w:rFonts w:cs="Arial"/>
          <w:w w:val="99"/>
        </w:rPr>
        <w:t xml:space="preserve"> </w:t>
      </w:r>
      <w:r w:rsidRPr="006269B5">
        <w:rPr>
          <w:rFonts w:cs="Arial"/>
        </w:rPr>
        <w:t>the</w:t>
      </w:r>
      <w:r w:rsidRPr="006269B5">
        <w:rPr>
          <w:rFonts w:cs="Arial"/>
          <w:spacing w:val="-17"/>
        </w:rPr>
        <w:t xml:space="preserve"> </w:t>
      </w:r>
      <w:r w:rsidRPr="006269B5">
        <w:rPr>
          <w:rFonts w:cs="Arial"/>
        </w:rPr>
        <w:t>amalgamation.</w:t>
      </w:r>
    </w:p>
    <w:p w14:paraId="3D4E8FCF" w14:textId="77777777" w:rsidR="002659D9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A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  <w:spacing w:val="-1"/>
        </w:rPr>
        <w:t>who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not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individual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not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eligible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association.</w:t>
      </w:r>
    </w:p>
    <w:p w14:paraId="0B09981F" w14:textId="114D197C" w:rsidR="006F40CA" w:rsidRPr="001B65C1" w:rsidRDefault="006F40CA" w:rsidP="006F40CA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1B65C1">
        <w:rPr>
          <w:rFonts w:cs="Arial"/>
        </w:rPr>
        <w:t xml:space="preserve">Members must be </w:t>
      </w:r>
      <w:r w:rsidR="007F7118" w:rsidRPr="001B65C1">
        <w:rPr>
          <w:rFonts w:cs="Arial"/>
        </w:rPr>
        <w:t xml:space="preserve">at least </w:t>
      </w:r>
      <w:r w:rsidRPr="001B65C1">
        <w:rPr>
          <w:rFonts w:cs="Arial"/>
        </w:rPr>
        <w:t>18 years old to hold a committee position.</w:t>
      </w:r>
    </w:p>
    <w:p w14:paraId="0A1D899F" w14:textId="5BDFC416" w:rsidR="006F40CA" w:rsidRDefault="006F40CA" w:rsidP="006F40CA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ins w:id="111" w:author="Timothy Churches" w:date="2025-09-09T10:05:00Z" w16du:dateUtc="2025-09-09T00:05:00Z"/>
          <w:rFonts w:cs="Arial"/>
        </w:rPr>
      </w:pPr>
      <w:r w:rsidRPr="001B65C1">
        <w:rPr>
          <w:rFonts w:cs="Arial"/>
        </w:rPr>
        <w:t xml:space="preserve">Members must be </w:t>
      </w:r>
      <w:r w:rsidR="007F7118" w:rsidRPr="001B65C1">
        <w:rPr>
          <w:rFonts w:cs="Arial"/>
        </w:rPr>
        <w:t xml:space="preserve">at least </w:t>
      </w:r>
      <w:r w:rsidRPr="001B65C1">
        <w:rPr>
          <w:rFonts w:cs="Arial"/>
        </w:rPr>
        <w:t>1</w:t>
      </w:r>
      <w:r w:rsidR="00731116" w:rsidRPr="001B65C1">
        <w:rPr>
          <w:rFonts w:cs="Arial"/>
        </w:rPr>
        <w:t>8</w:t>
      </w:r>
      <w:r w:rsidRPr="001B65C1">
        <w:rPr>
          <w:rFonts w:cs="Arial"/>
        </w:rPr>
        <w:t xml:space="preserve"> years old to vote on, propose or second a meeting motion.</w:t>
      </w:r>
    </w:p>
    <w:p w14:paraId="74738E39" w14:textId="0C02A4D1" w:rsidR="001545F4" w:rsidRPr="00CB05F6" w:rsidRDefault="001545F4" w:rsidP="00CB05F6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ins w:id="112" w:author="Timothy Churches" w:date="2025-09-09T10:15:00Z" w16du:dateUtc="2025-09-09T00:15:00Z"/>
          <w:rFonts w:cs="Arial"/>
        </w:rPr>
        <w:pPrChange w:id="113" w:author="Timothy Churches" w:date="2025-09-12T09:28:00Z" w16du:dateUtc="2025-09-11T23:28:00Z">
          <w:pPr>
            <w:pStyle w:val="BodyText"/>
            <w:numPr>
              <w:ilvl w:val="2"/>
              <w:numId w:val="13"/>
            </w:numPr>
            <w:tabs>
              <w:tab w:val="left" w:pos="1255"/>
            </w:tabs>
            <w:spacing w:before="120" w:after="120"/>
            <w:ind w:left="1951" w:hanging="528"/>
          </w:pPr>
        </w:pPrChange>
      </w:pPr>
      <w:ins w:id="114" w:author="Timothy Churches" w:date="2025-09-09T10:06:00Z" w16du:dateUtc="2025-09-09T00:06:00Z">
        <w:r>
          <w:rPr>
            <w:rFonts w:cs="Arial"/>
          </w:rPr>
          <w:t xml:space="preserve">Two classes of member are </w:t>
        </w:r>
        <w:proofErr w:type="spellStart"/>
        <w:r>
          <w:rPr>
            <w:rFonts w:cs="Arial"/>
          </w:rPr>
          <w:t>recogni</w:t>
        </w:r>
      </w:ins>
      <w:ins w:id="115" w:author="Timothy Churches" w:date="2025-09-12T09:43:00Z" w16du:dateUtc="2025-09-11T23:43:00Z">
        <w:r w:rsidR="00F80B8F">
          <w:rPr>
            <w:rFonts w:cs="Arial"/>
          </w:rPr>
          <w:t>s</w:t>
        </w:r>
      </w:ins>
      <w:ins w:id="116" w:author="Timothy Churches" w:date="2025-09-09T10:06:00Z" w16du:dateUtc="2025-09-09T00:06:00Z">
        <w:r>
          <w:rPr>
            <w:rFonts w:cs="Arial"/>
          </w:rPr>
          <w:t>ed</w:t>
        </w:r>
        <w:proofErr w:type="spellEnd"/>
        <w:r>
          <w:rPr>
            <w:rFonts w:cs="Arial"/>
          </w:rPr>
          <w:t xml:space="preserve">: </w:t>
        </w:r>
      </w:ins>
    </w:p>
    <w:p w14:paraId="0CC82778" w14:textId="19F3AB68" w:rsidR="00CF7512" w:rsidRDefault="00CF7512">
      <w:pPr>
        <w:pStyle w:val="BodyText"/>
        <w:numPr>
          <w:ilvl w:val="2"/>
          <w:numId w:val="13"/>
        </w:numPr>
        <w:tabs>
          <w:tab w:val="left" w:pos="1255"/>
        </w:tabs>
        <w:spacing w:before="120" w:after="120"/>
        <w:rPr>
          <w:ins w:id="117" w:author="Timothy Churches" w:date="2025-09-12T09:28:00Z" w16du:dateUtc="2025-09-11T23:28:00Z"/>
          <w:rFonts w:cs="Arial"/>
        </w:rPr>
      </w:pPr>
      <w:ins w:id="118" w:author="Timothy Churches" w:date="2025-09-09T10:15:00Z" w16du:dateUtc="2025-09-09T00:15:00Z">
        <w:r>
          <w:rPr>
            <w:rFonts w:cs="Arial"/>
          </w:rPr>
          <w:t xml:space="preserve">General </w:t>
        </w:r>
      </w:ins>
      <w:ins w:id="119" w:author="Timothy Churches" w:date="2025-09-12T09:29:00Z" w16du:dateUtc="2025-09-11T23:29:00Z">
        <w:r w:rsidR="00CB05F6">
          <w:rPr>
            <w:rFonts w:cs="Arial"/>
          </w:rPr>
          <w:t>M</w:t>
        </w:r>
      </w:ins>
      <w:ins w:id="120" w:author="Timothy Churches" w:date="2025-09-09T10:15:00Z" w16du:dateUtc="2025-09-09T00:15:00Z">
        <w:r>
          <w:rPr>
            <w:rFonts w:cs="Arial"/>
          </w:rPr>
          <w:t xml:space="preserve">embers </w:t>
        </w:r>
      </w:ins>
      <w:ins w:id="121" w:author="Timothy Churches" w:date="2025-09-09T10:16:00Z" w16du:dateUtc="2025-09-09T00:16:00Z">
        <w:r>
          <w:rPr>
            <w:rFonts w:cs="Arial"/>
          </w:rPr>
          <w:t>–</w:t>
        </w:r>
      </w:ins>
      <w:ins w:id="122" w:author="Timothy Churches" w:date="2025-09-09T10:15:00Z" w16du:dateUtc="2025-09-09T00:15:00Z">
        <w:r>
          <w:rPr>
            <w:rFonts w:cs="Arial"/>
          </w:rPr>
          <w:t xml:space="preserve"> </w:t>
        </w:r>
      </w:ins>
      <w:ins w:id="123" w:author="Timothy Churches" w:date="2025-09-09T10:16:00Z" w16du:dateUtc="2025-09-09T00:16:00Z">
        <w:r>
          <w:rPr>
            <w:rFonts w:cs="Arial"/>
          </w:rPr>
          <w:t>all members</w:t>
        </w:r>
      </w:ins>
      <w:ins w:id="124" w:author="Timothy Churches" w:date="2025-09-12T09:29:00Z" w16du:dateUtc="2025-09-11T23:29:00Z">
        <w:r w:rsidR="00CB05F6">
          <w:rPr>
            <w:rFonts w:cs="Arial"/>
          </w:rPr>
          <w:t xml:space="preserve"> who are not Scientific Advisory Members</w:t>
        </w:r>
      </w:ins>
      <w:ins w:id="125" w:author="Timothy Churches" w:date="2025-09-09T10:16:00Z" w16du:dateUtc="2025-09-09T00:16:00Z">
        <w:r>
          <w:rPr>
            <w:rFonts w:cs="Arial"/>
          </w:rPr>
          <w:t>.</w:t>
        </w:r>
      </w:ins>
    </w:p>
    <w:p w14:paraId="53BBCE99" w14:textId="71E8D6E7" w:rsidR="00CB05F6" w:rsidRPr="001B65C1" w:rsidRDefault="00CB05F6">
      <w:pPr>
        <w:pStyle w:val="BodyText"/>
        <w:numPr>
          <w:ilvl w:val="2"/>
          <w:numId w:val="13"/>
        </w:numPr>
        <w:tabs>
          <w:tab w:val="left" w:pos="1255"/>
        </w:tabs>
        <w:spacing w:before="120" w:after="120"/>
        <w:rPr>
          <w:rFonts w:cs="Arial"/>
        </w:rPr>
        <w:pPrChange w:id="126" w:author="Timothy Churches" w:date="2025-09-09T10:06:00Z" w16du:dateUtc="2025-09-09T00:06:00Z">
          <w:pPr>
            <w:pStyle w:val="BodyText"/>
            <w:numPr>
              <w:ilvl w:val="1"/>
              <w:numId w:val="13"/>
            </w:numPr>
            <w:tabs>
              <w:tab w:val="left" w:pos="1255"/>
            </w:tabs>
            <w:spacing w:before="120" w:after="120"/>
            <w:ind w:left="1384"/>
          </w:pPr>
        </w:pPrChange>
      </w:pPr>
      <w:ins w:id="127" w:author="Timothy Churches" w:date="2025-09-12T09:28:00Z" w16du:dateUtc="2025-09-11T23:28:00Z">
        <w:r>
          <w:rPr>
            <w:rFonts w:cs="Arial"/>
          </w:rPr>
          <w:t xml:space="preserve">Scientific </w:t>
        </w:r>
      </w:ins>
      <w:ins w:id="128" w:author="Timothy Churches" w:date="2025-09-12T09:29:00Z" w16du:dateUtc="2025-09-11T23:29:00Z">
        <w:r>
          <w:rPr>
            <w:rFonts w:cs="Arial"/>
          </w:rPr>
          <w:t>A</w:t>
        </w:r>
      </w:ins>
      <w:ins w:id="129" w:author="Timothy Churches" w:date="2025-09-12T09:28:00Z" w16du:dateUtc="2025-09-11T23:28:00Z">
        <w:r>
          <w:rPr>
            <w:rFonts w:cs="Arial"/>
          </w:rPr>
          <w:t xml:space="preserve">dvisory </w:t>
        </w:r>
      </w:ins>
      <w:ins w:id="130" w:author="Timothy Churches" w:date="2025-09-12T09:29:00Z" w16du:dateUtc="2025-09-11T23:29:00Z">
        <w:r>
          <w:rPr>
            <w:rFonts w:cs="Arial"/>
          </w:rPr>
          <w:t>M</w:t>
        </w:r>
      </w:ins>
      <w:ins w:id="131" w:author="Timothy Churches" w:date="2025-09-12T09:28:00Z" w16du:dateUtc="2025-09-11T23:28:00Z">
        <w:r>
          <w:rPr>
            <w:rFonts w:cs="Arial"/>
          </w:rPr>
          <w:t xml:space="preserve">embers – such members shall be employees or </w:t>
        </w:r>
      </w:ins>
      <w:ins w:id="132" w:author="Timothy Churches" w:date="2025-09-12T09:29:00Z" w16du:dateUtc="2025-09-11T23:29:00Z">
        <w:r>
          <w:rPr>
            <w:rFonts w:cs="Arial"/>
          </w:rPr>
          <w:t xml:space="preserve">active </w:t>
        </w:r>
      </w:ins>
      <w:ins w:id="133" w:author="Timothy Churches" w:date="2025-09-12T09:28:00Z" w16du:dateUtc="2025-09-11T23:28:00Z">
        <w:r>
          <w:rPr>
            <w:rFonts w:cs="Arial"/>
          </w:rPr>
          <w:t xml:space="preserve">associates of academic or research institutions and shall have </w:t>
        </w:r>
        <w:proofErr w:type="gramStart"/>
        <w:r>
          <w:rPr>
            <w:rFonts w:cs="Arial"/>
          </w:rPr>
          <w:t>particular expertise</w:t>
        </w:r>
        <w:proofErr w:type="gramEnd"/>
        <w:r>
          <w:rPr>
            <w:rFonts w:cs="Arial"/>
          </w:rPr>
          <w:t xml:space="preserve"> and/or qualifications in STEM domains relevant to the objects, purposes and activities of the association</w:t>
        </w:r>
      </w:ins>
      <w:ins w:id="134" w:author="Timothy Churches" w:date="2025-09-12T09:31:00Z" w16du:dateUtc="2025-09-11T23:31:00Z">
        <w:r>
          <w:rPr>
            <w:rFonts w:cs="Arial"/>
          </w:rPr>
          <w:t xml:space="preserve">. The </w:t>
        </w:r>
      </w:ins>
      <w:ins w:id="135" w:author="Timothy Churches" w:date="2025-09-12T09:32:00Z" w16du:dateUtc="2025-09-11T23:32:00Z">
        <w:r>
          <w:rPr>
            <w:rFonts w:cs="Arial"/>
          </w:rPr>
          <w:t>committee shall decide if an applicant qualifies for this class of membership.</w:t>
        </w:r>
      </w:ins>
    </w:p>
    <w:p w14:paraId="376E5CDE" w14:textId="77777777" w:rsidR="006F40CA" w:rsidRPr="005B2E0E" w:rsidRDefault="006F40CA" w:rsidP="006F40CA">
      <w:pPr>
        <w:pStyle w:val="BodyText"/>
        <w:tabs>
          <w:tab w:val="left" w:pos="1255"/>
        </w:tabs>
        <w:spacing w:before="120" w:after="120"/>
        <w:ind w:left="1384" w:firstLine="0"/>
        <w:jc w:val="right"/>
        <w:rPr>
          <w:rFonts w:cs="Arial"/>
        </w:rPr>
      </w:pPr>
    </w:p>
    <w:p w14:paraId="09EFD963" w14:textId="77777777" w:rsidR="002659D9" w:rsidRPr="005B2E0E" w:rsidRDefault="002659D9" w:rsidP="005B2E0E">
      <w:pPr>
        <w:pStyle w:val="Contents2"/>
        <w:rPr>
          <w:rFonts w:eastAsia="Arial"/>
        </w:rPr>
      </w:pPr>
      <w:bookmarkStart w:id="136" w:name="_Toc112755720"/>
      <w:r w:rsidRPr="005B2E0E">
        <w:t>Membership applications</w:t>
      </w:r>
      <w:bookmarkEnd w:id="136"/>
    </w:p>
    <w:p w14:paraId="51734EA1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  <w:spacing w:val="-1"/>
        </w:rPr>
        <w:t>An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application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by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be:</w:t>
      </w:r>
    </w:p>
    <w:p w14:paraId="4F9C6202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made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  <w:spacing w:val="-1"/>
        </w:rPr>
        <w:t>writing,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and</w:t>
      </w:r>
    </w:p>
    <w:p w14:paraId="3D68D9AB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t>in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form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determined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by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committee,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and</w:t>
      </w:r>
    </w:p>
    <w:p w14:paraId="7A734105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lodged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  <w:spacing w:val="-1"/>
        </w:rPr>
        <w:t>with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  <w:spacing w:val="-1"/>
        </w:rPr>
        <w:t>secretary.</w:t>
      </w:r>
    </w:p>
    <w:p w14:paraId="32925D18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committee may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determine that an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application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may be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made or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lodged by email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other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electronic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means.</w:t>
      </w:r>
    </w:p>
    <w:p w14:paraId="340A3A5C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  <w:spacing w:val="-1"/>
        </w:rPr>
        <w:t>secretary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refer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an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application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committee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  <w:spacing w:val="-1"/>
        </w:rPr>
        <w:t>soon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practicable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after</w:t>
      </w:r>
      <w:r w:rsidRPr="005B2E0E">
        <w:rPr>
          <w:rFonts w:cs="Arial"/>
          <w:spacing w:val="23"/>
          <w:w w:val="99"/>
        </w:rPr>
        <w:t xml:space="preserve"> </w:t>
      </w:r>
      <w:r w:rsidRPr="005B2E0E">
        <w:rPr>
          <w:rFonts w:cs="Arial"/>
        </w:rPr>
        <w:t>receiving</w:t>
      </w:r>
      <w:r w:rsidRPr="005B2E0E">
        <w:rPr>
          <w:rFonts w:cs="Arial"/>
          <w:spacing w:val="-11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2"/>
        </w:rPr>
        <w:t xml:space="preserve"> </w:t>
      </w:r>
      <w:r w:rsidRPr="005B2E0E">
        <w:rPr>
          <w:rFonts w:cs="Arial"/>
        </w:rPr>
        <w:t>application.</w:t>
      </w:r>
    </w:p>
    <w:p w14:paraId="076DB0B2" w14:textId="2DC3A909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committee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approve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reject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proofErr w:type="gramStart"/>
      <w:r w:rsidRPr="005B2E0E">
        <w:rPr>
          <w:rFonts w:cs="Arial"/>
        </w:rPr>
        <w:t>application</w:t>
      </w:r>
      <w:ins w:id="137" w:author="Timothy Churches" w:date="2025-09-09T10:16:00Z" w16du:dateUtc="2025-09-09T00:16:00Z">
        <w:r w:rsidR="00CF7512">
          <w:rPr>
            <w:rFonts w:cs="Arial"/>
          </w:rPr>
          <w:t>, and</w:t>
        </w:r>
        <w:proofErr w:type="gramEnd"/>
        <w:r w:rsidR="00CF7512">
          <w:rPr>
            <w:rFonts w:cs="Arial"/>
          </w:rPr>
          <w:t xml:space="preserve"> </w:t>
        </w:r>
        <w:proofErr w:type="gramStart"/>
        <w:r w:rsidR="00CF7512">
          <w:rPr>
            <w:rFonts w:cs="Arial"/>
          </w:rPr>
          <w:t>make a de</w:t>
        </w:r>
      </w:ins>
      <w:ins w:id="138" w:author="Timothy Churches" w:date="2025-09-09T10:17:00Z" w16du:dateUtc="2025-09-09T00:17:00Z">
        <w:r w:rsidR="00CF7512">
          <w:rPr>
            <w:rFonts w:cs="Arial"/>
          </w:rPr>
          <w:t>termination</w:t>
        </w:r>
        <w:proofErr w:type="gramEnd"/>
        <w:r w:rsidR="00CF7512">
          <w:rPr>
            <w:rFonts w:cs="Arial"/>
          </w:rPr>
          <w:t xml:space="preserve"> as to the appropriate class of membership.</w:t>
        </w:r>
      </w:ins>
      <w:del w:id="139" w:author="Timothy Churches" w:date="2025-09-09T10:16:00Z" w16du:dateUtc="2025-09-09T00:16:00Z">
        <w:r w:rsidRPr="005B2E0E" w:rsidDel="00CF7512">
          <w:rPr>
            <w:rFonts w:cs="Arial"/>
          </w:rPr>
          <w:delText>.</w:delText>
        </w:r>
      </w:del>
    </w:p>
    <w:p w14:paraId="162044E7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  <w:spacing w:val="-1"/>
        </w:rPr>
        <w:t>As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  <w:spacing w:val="-1"/>
        </w:rPr>
        <w:t>soon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practicable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after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committee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has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decided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application,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  <w:spacing w:val="-1"/>
        </w:rPr>
        <w:t>secretary</w:t>
      </w:r>
      <w:r w:rsidRPr="005B2E0E">
        <w:rPr>
          <w:rFonts w:cs="Arial"/>
          <w:spacing w:val="22"/>
          <w:w w:val="99"/>
        </w:rPr>
        <w:t xml:space="preserve"> </w:t>
      </w:r>
      <w:r w:rsidRPr="005B2E0E">
        <w:rPr>
          <w:rFonts w:cs="Arial"/>
        </w:rPr>
        <w:t>must:</w:t>
      </w:r>
    </w:p>
    <w:p w14:paraId="6F001A25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give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applicant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  <w:spacing w:val="-1"/>
        </w:rPr>
        <w:t>written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notice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decision,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including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by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email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other</w:t>
      </w:r>
      <w:r w:rsidRPr="005B2E0E">
        <w:rPr>
          <w:rFonts w:cs="Arial"/>
          <w:spacing w:val="22"/>
          <w:w w:val="99"/>
        </w:rPr>
        <w:t xml:space="preserve"> </w:t>
      </w:r>
      <w:r w:rsidRPr="005B2E0E">
        <w:rPr>
          <w:rFonts w:cs="Arial"/>
        </w:rPr>
        <w:t>electronic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means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if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determined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by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committee,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and</w:t>
      </w:r>
    </w:p>
    <w:p w14:paraId="71F8018A" w14:textId="45C3DA00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t>if</w:t>
      </w:r>
      <w:r w:rsidRPr="005B2E0E">
        <w:rPr>
          <w:rFonts w:cs="Arial"/>
          <w:spacing w:val="40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41"/>
        </w:rPr>
        <w:t xml:space="preserve"> </w:t>
      </w:r>
      <w:r w:rsidRPr="005B2E0E">
        <w:rPr>
          <w:rFonts w:cs="Arial"/>
        </w:rPr>
        <w:t>application</w:t>
      </w:r>
      <w:r w:rsidRPr="005B2E0E">
        <w:rPr>
          <w:rFonts w:cs="Arial"/>
          <w:spacing w:val="39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41"/>
        </w:rPr>
        <w:t xml:space="preserve"> </w:t>
      </w:r>
      <w:r w:rsidRPr="005B2E0E">
        <w:rPr>
          <w:rFonts w:cs="Arial"/>
        </w:rPr>
        <w:t>approved - inform</w:t>
      </w:r>
      <w:r w:rsidRPr="005B2E0E">
        <w:rPr>
          <w:rFonts w:cs="Arial"/>
          <w:spacing w:val="3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41"/>
        </w:rPr>
        <w:t xml:space="preserve"> </w:t>
      </w:r>
      <w:r w:rsidRPr="005B2E0E">
        <w:rPr>
          <w:rFonts w:cs="Arial"/>
        </w:rPr>
        <w:t>applicant</w:t>
      </w:r>
      <w:r w:rsidRPr="005B2E0E">
        <w:rPr>
          <w:rFonts w:cs="Arial"/>
          <w:spacing w:val="39"/>
        </w:rPr>
        <w:t xml:space="preserve"> </w:t>
      </w:r>
      <w:r w:rsidRPr="005B2E0E">
        <w:rPr>
          <w:rFonts w:cs="Arial"/>
        </w:rPr>
        <w:t>that</w:t>
      </w:r>
      <w:r w:rsidRPr="005B2E0E">
        <w:rPr>
          <w:rFonts w:cs="Arial"/>
          <w:spacing w:val="41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40"/>
        </w:rPr>
        <w:t xml:space="preserve"> </w:t>
      </w:r>
      <w:r w:rsidRPr="005B2E0E">
        <w:rPr>
          <w:rFonts w:cs="Arial"/>
        </w:rPr>
        <w:t>applicant</w:t>
      </w:r>
      <w:r w:rsidRPr="005B2E0E">
        <w:rPr>
          <w:rFonts w:cs="Arial"/>
          <w:spacing w:val="40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required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pay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entrance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fee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and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annual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  <w:spacing w:val="-1"/>
        </w:rPr>
        <w:t>subscription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fee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payable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under</w:t>
      </w:r>
      <w:r w:rsidRPr="005B2E0E">
        <w:rPr>
          <w:rFonts w:cs="Arial"/>
          <w:spacing w:val="22"/>
          <w:w w:val="99"/>
        </w:rPr>
        <w:t xml:space="preserve"> </w:t>
      </w:r>
      <w:r w:rsidRPr="005B2E0E">
        <w:rPr>
          <w:rFonts w:cs="Arial"/>
        </w:rPr>
        <w:t>clause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5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  <w:spacing w:val="-1"/>
        </w:rPr>
        <w:t>within</w:t>
      </w:r>
      <w:r w:rsidRPr="005B2E0E">
        <w:rPr>
          <w:rFonts w:cs="Arial"/>
          <w:spacing w:val="-3"/>
        </w:rPr>
        <w:t xml:space="preserve"> </w:t>
      </w:r>
      <w:ins w:id="140" w:author="Timothy Churches" w:date="2025-09-12T09:46:00Z" w16du:dateUtc="2025-09-11T23:46:00Z">
        <w:r w:rsidR="006A1745">
          <w:rPr>
            <w:rFonts w:cs="Arial"/>
          </w:rPr>
          <w:t>three</w:t>
        </w:r>
      </w:ins>
      <w:ins w:id="141" w:author="Timothy Churches" w:date="2025-09-12T09:45:00Z" w16du:dateUtc="2025-09-11T23:45:00Z">
        <w:r w:rsidR="006A1745">
          <w:rPr>
            <w:rFonts w:cs="Arial"/>
          </w:rPr>
          <w:t xml:space="preserve"> calendar months</w:t>
        </w:r>
      </w:ins>
      <w:del w:id="142" w:author="Timothy Churches" w:date="2025-09-12T09:45:00Z" w16du:dateUtc="2025-09-11T23:45:00Z">
        <w:r w:rsidRPr="005B2E0E" w:rsidDel="006A1745">
          <w:rPr>
            <w:rFonts w:cs="Arial"/>
          </w:rPr>
          <w:delText>28</w:delText>
        </w:r>
        <w:r w:rsidRPr="005B2E0E" w:rsidDel="006A1745">
          <w:rPr>
            <w:rFonts w:cs="Arial"/>
            <w:spacing w:val="-4"/>
          </w:rPr>
          <w:delText xml:space="preserve"> </w:delText>
        </w:r>
        <w:r w:rsidRPr="005B2E0E" w:rsidDel="006A1745">
          <w:rPr>
            <w:rFonts w:cs="Arial"/>
          </w:rPr>
          <w:delText>days</w:delText>
        </w:r>
      </w:del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day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applicant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received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notice.</w:t>
      </w:r>
    </w:p>
    <w:p w14:paraId="525FEDF6" w14:textId="01418F9B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  <w:spacing w:val="-1"/>
        </w:rPr>
        <w:t>secretary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enter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applicant’s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name</w:t>
      </w:r>
      <w:r w:rsidRPr="005B2E0E">
        <w:rPr>
          <w:rFonts w:cs="Arial"/>
          <w:spacing w:val="-3"/>
        </w:rPr>
        <w:t xml:space="preserve"> </w:t>
      </w:r>
      <w:ins w:id="143" w:author="Timothy Churches" w:date="2025-09-09T10:18:00Z" w16du:dateUtc="2025-09-09T00:18:00Z">
        <w:r w:rsidR="00CF7512">
          <w:rPr>
            <w:rFonts w:cs="Arial"/>
            <w:spacing w:val="-3"/>
          </w:rPr>
          <w:t xml:space="preserve">and class of membership </w:t>
        </w:r>
      </w:ins>
      <w:r w:rsidRPr="005B2E0E">
        <w:rPr>
          <w:rFonts w:cs="Arial"/>
        </w:rPr>
        <w:t>in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register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members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  <w:spacing w:val="-1"/>
        </w:rPr>
        <w:t>soon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23"/>
        </w:rPr>
        <w:t xml:space="preserve"> </w:t>
      </w:r>
      <w:r w:rsidRPr="005B2E0E">
        <w:rPr>
          <w:rFonts w:cs="Arial"/>
        </w:rPr>
        <w:t>practicable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after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</w:rPr>
        <w:t>applicant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pays</w:t>
      </w:r>
      <w:r w:rsidRPr="005B2E0E">
        <w:rPr>
          <w:rFonts w:cs="Arial"/>
          <w:spacing w:val="8"/>
        </w:rPr>
        <w:t xml:space="preserve"> </w:t>
      </w:r>
      <w:ins w:id="144" w:author="Timothy Churches" w:date="2025-09-09T10:19:00Z" w16du:dateUtc="2025-09-09T00:19:00Z">
        <w:r w:rsidR="00CF7512">
          <w:rPr>
            <w:rFonts w:cs="Arial"/>
            <w:spacing w:val="8"/>
          </w:rPr>
          <w:t xml:space="preserve">any </w:t>
        </w:r>
      </w:ins>
      <w:del w:id="145" w:author="Timothy Churches" w:date="2025-09-09T10:19:00Z" w16du:dateUtc="2025-09-09T00:19:00Z">
        <w:r w:rsidRPr="005B2E0E" w:rsidDel="00CF7512">
          <w:rPr>
            <w:rFonts w:cs="Arial"/>
          </w:rPr>
          <w:delText>the</w:delText>
        </w:r>
        <w:r w:rsidRPr="005B2E0E" w:rsidDel="00CF7512">
          <w:rPr>
            <w:rFonts w:cs="Arial"/>
            <w:spacing w:val="9"/>
          </w:rPr>
          <w:delText xml:space="preserve"> </w:delText>
        </w:r>
      </w:del>
      <w:r w:rsidRPr="005B2E0E">
        <w:rPr>
          <w:rFonts w:cs="Arial"/>
        </w:rPr>
        <w:t>entrance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fee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</w:rPr>
        <w:t>and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</w:rPr>
        <w:t>annual</w:t>
      </w:r>
      <w:r w:rsidRPr="005B2E0E">
        <w:rPr>
          <w:rFonts w:cs="Arial"/>
          <w:spacing w:val="8"/>
        </w:rPr>
        <w:t xml:space="preserve"> </w:t>
      </w:r>
      <w:r w:rsidRPr="005B2E0E">
        <w:rPr>
          <w:rFonts w:cs="Arial"/>
          <w:spacing w:val="-1"/>
        </w:rPr>
        <w:t>subscription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</w:rPr>
        <w:t>fee</w:t>
      </w:r>
      <w:r w:rsidRPr="005B2E0E">
        <w:rPr>
          <w:rFonts w:cs="Arial"/>
          <w:spacing w:val="9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22"/>
          <w:w w:val="99"/>
        </w:rPr>
        <w:t xml:space="preserve"> </w:t>
      </w:r>
      <w:r w:rsidRPr="005B2E0E">
        <w:rPr>
          <w:rFonts w:cs="Arial"/>
        </w:rPr>
        <w:t>accordance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  <w:spacing w:val="-1"/>
        </w:rPr>
        <w:t>with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  <w:spacing w:val="-1"/>
        </w:rPr>
        <w:t>subclause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(5)(b).</w:t>
      </w:r>
    </w:p>
    <w:p w14:paraId="4538E6AF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19"/>
        </w:rPr>
        <w:t xml:space="preserve"> </w:t>
      </w:r>
      <w:r w:rsidRPr="005B2E0E">
        <w:rPr>
          <w:rFonts w:cs="Arial"/>
        </w:rPr>
        <w:t>applicant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becomes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once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applicant’s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name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entered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9"/>
        </w:rPr>
        <w:t xml:space="preserve"> </w:t>
      </w:r>
      <w:r w:rsidRPr="005B2E0E">
        <w:rPr>
          <w:rFonts w:cs="Arial"/>
        </w:rPr>
        <w:t>register.</w:t>
      </w:r>
    </w:p>
    <w:p w14:paraId="32F6AC21" w14:textId="77777777" w:rsidR="002659D9" w:rsidRPr="005B2E0E" w:rsidRDefault="002659D9" w:rsidP="005B2E0E">
      <w:pPr>
        <w:pStyle w:val="Contents2"/>
        <w:rPr>
          <w:rFonts w:eastAsia="Arial"/>
        </w:rPr>
      </w:pPr>
      <w:bookmarkStart w:id="146" w:name="_Toc112755721"/>
      <w:r w:rsidRPr="005B2E0E">
        <w:t>Register of members</w:t>
      </w:r>
      <w:bookmarkEnd w:id="146"/>
    </w:p>
    <w:p w14:paraId="3C363EB0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  <w:spacing w:val="-1"/>
        </w:rPr>
        <w:t>secretary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establish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and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maintain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register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members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association.</w:t>
      </w:r>
    </w:p>
    <w:p w14:paraId="080FB178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register:</w:t>
      </w:r>
    </w:p>
    <w:p w14:paraId="5D17FFAA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may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written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electronic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form,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and</w:t>
      </w:r>
    </w:p>
    <w:p w14:paraId="7CB80A00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lastRenderedPageBreak/>
        <w:t>must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include,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for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each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member:</w:t>
      </w:r>
    </w:p>
    <w:p w14:paraId="3B649BC2" w14:textId="77777777" w:rsidR="002659D9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ins w:id="147" w:author="Timothy Churches" w:date="2025-09-09T10:19:00Z" w16du:dateUtc="2025-09-09T00:19:00Z"/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member’s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full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name,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and</w:t>
      </w:r>
    </w:p>
    <w:p w14:paraId="3B5EF69A" w14:textId="1952B566" w:rsidR="00CF7512" w:rsidRPr="005B2E0E" w:rsidRDefault="00CF7512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ins w:id="148" w:author="Timothy Churches" w:date="2025-09-09T10:19:00Z" w16du:dateUtc="2025-09-09T00:19:00Z">
        <w:r>
          <w:rPr>
            <w:rFonts w:cs="Arial"/>
          </w:rPr>
          <w:t>class of membe</w:t>
        </w:r>
      </w:ins>
      <w:ins w:id="149" w:author="Timothy Churches" w:date="2025-09-09T10:20:00Z" w16du:dateUtc="2025-09-09T00:20:00Z">
        <w:r>
          <w:rPr>
            <w:rFonts w:cs="Arial"/>
          </w:rPr>
          <w:t xml:space="preserve">r as defined in subclause </w:t>
        </w:r>
      </w:ins>
      <w:ins w:id="150" w:author="Timothy Churches" w:date="2025-09-09T10:21:00Z" w16du:dateUtc="2025-09-09T00:21:00Z">
        <w:r>
          <w:rPr>
            <w:rFonts w:cs="Arial"/>
          </w:rPr>
          <w:t>(</w:t>
        </w:r>
      </w:ins>
      <w:ins w:id="151" w:author="Timothy Churches" w:date="2025-09-09T10:20:00Z" w16du:dateUtc="2025-09-09T00:20:00Z">
        <w:r>
          <w:rPr>
            <w:rFonts w:cs="Arial"/>
          </w:rPr>
          <w:t>2</w:t>
        </w:r>
      </w:ins>
      <w:ins w:id="152" w:author="Timothy Churches" w:date="2025-09-09T10:21:00Z" w16du:dateUtc="2025-09-09T00:21:00Z">
        <w:r>
          <w:rPr>
            <w:rFonts w:cs="Arial"/>
          </w:rPr>
          <w:t>)</w:t>
        </w:r>
      </w:ins>
      <w:ins w:id="153" w:author="Timothy Churches" w:date="2025-09-09T10:20:00Z" w16du:dateUtc="2025-09-09T00:20:00Z">
        <w:r>
          <w:rPr>
            <w:rFonts w:cs="Arial"/>
          </w:rPr>
          <w:t>(5)</w:t>
        </w:r>
      </w:ins>
    </w:p>
    <w:p w14:paraId="1DB841C3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5B2E0E">
        <w:rPr>
          <w:rFonts w:cs="Arial"/>
        </w:rPr>
        <w:t>a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residential,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postal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email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address,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and</w:t>
      </w:r>
    </w:p>
    <w:p w14:paraId="40BF98FA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614"/>
        <w:jc w:val="left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date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on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  <w:spacing w:val="-1"/>
        </w:rPr>
        <w:t>which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became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member,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and</w:t>
      </w:r>
    </w:p>
    <w:p w14:paraId="115C7F12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601"/>
        <w:jc w:val="left"/>
        <w:rPr>
          <w:rFonts w:cs="Arial"/>
        </w:rPr>
      </w:pPr>
      <w:r w:rsidRPr="005B2E0E">
        <w:rPr>
          <w:rFonts w:cs="Arial"/>
        </w:rPr>
        <w:t>if</w:t>
      </w:r>
      <w:r w:rsidRPr="005B2E0E">
        <w:rPr>
          <w:rFonts w:cs="Arial"/>
          <w:spacing w:val="2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ceases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25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member - the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date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on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  <w:spacing w:val="-1"/>
        </w:rPr>
        <w:t>which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26"/>
        </w:rPr>
        <w:t xml:space="preserve"> </w:t>
      </w:r>
      <w:r w:rsidRPr="005B2E0E">
        <w:rPr>
          <w:rFonts w:cs="Arial"/>
        </w:rPr>
        <w:t>person</w:t>
      </w:r>
      <w:r w:rsidRPr="005B2E0E">
        <w:rPr>
          <w:rFonts w:cs="Arial"/>
          <w:spacing w:val="21"/>
        </w:rPr>
        <w:t xml:space="preserve"> </w:t>
      </w:r>
      <w:r w:rsidRPr="005B2E0E">
        <w:rPr>
          <w:rFonts w:cs="Arial"/>
        </w:rPr>
        <w:t>ceased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member,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and</w:t>
      </w:r>
    </w:p>
    <w:p w14:paraId="24839D9F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must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kept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New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  <w:spacing w:val="-1"/>
        </w:rPr>
        <w:t>South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Wales:</w:t>
      </w:r>
    </w:p>
    <w:p w14:paraId="6842AC8F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5B2E0E">
        <w:rPr>
          <w:rFonts w:cs="Arial"/>
        </w:rPr>
        <w:t>at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association’s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main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premises,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or</w:t>
      </w:r>
    </w:p>
    <w:p w14:paraId="60E2D4F2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5B2E0E">
        <w:rPr>
          <w:rFonts w:cs="Arial"/>
        </w:rPr>
        <w:t>if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has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no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premises - at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association’s</w:t>
      </w:r>
      <w:r w:rsidRPr="005B2E0E">
        <w:rPr>
          <w:rFonts w:cs="Arial"/>
          <w:spacing w:val="-14"/>
        </w:rPr>
        <w:t xml:space="preserve"> </w:t>
      </w:r>
      <w:r w:rsidRPr="005B2E0E">
        <w:rPr>
          <w:rFonts w:cs="Arial"/>
        </w:rPr>
        <w:t>official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address, and</w:t>
      </w:r>
    </w:p>
    <w:p w14:paraId="79103070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t>must</w:t>
      </w:r>
      <w:r w:rsidRPr="005B2E0E">
        <w:rPr>
          <w:rFonts w:cs="Arial"/>
          <w:spacing w:val="3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available</w:t>
      </w:r>
      <w:r w:rsidRPr="005B2E0E">
        <w:rPr>
          <w:rFonts w:cs="Arial"/>
          <w:spacing w:val="3"/>
        </w:rPr>
        <w:t xml:space="preserve"> </w:t>
      </w:r>
      <w:r w:rsidRPr="005B2E0E">
        <w:rPr>
          <w:rFonts w:cs="Arial"/>
        </w:rPr>
        <w:t>for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inspection,</w:t>
      </w:r>
      <w:r w:rsidRPr="005B2E0E">
        <w:rPr>
          <w:rFonts w:cs="Arial"/>
          <w:spacing w:val="3"/>
        </w:rPr>
        <w:t xml:space="preserve"> </w:t>
      </w:r>
      <w:r w:rsidRPr="005B2E0E">
        <w:rPr>
          <w:rFonts w:cs="Arial"/>
        </w:rPr>
        <w:t>free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charge,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by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members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at</w:t>
      </w:r>
      <w:r w:rsidRPr="005B2E0E">
        <w:rPr>
          <w:rFonts w:cs="Arial"/>
          <w:spacing w:val="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reasonable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time,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and</w:t>
      </w:r>
    </w:p>
    <w:p w14:paraId="7D1F216F" w14:textId="34492ABF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5B2E0E">
        <w:rPr>
          <w:rFonts w:cs="Arial"/>
        </w:rPr>
        <w:t>if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kept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electronic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form -</w:t>
      </w:r>
      <w:r w:rsidR="00644538">
        <w:rPr>
          <w:rFonts w:cs="Arial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able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converted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hard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copy.</w:t>
      </w:r>
    </w:p>
    <w:p w14:paraId="2E529D21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If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register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kept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electronic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form,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requirements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  <w:spacing w:val="-1"/>
        </w:rPr>
        <w:t>subclause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(2)(c)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and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(d)</w:t>
      </w:r>
      <w:r w:rsidRPr="005B2E0E">
        <w:rPr>
          <w:rFonts w:cs="Arial"/>
          <w:spacing w:val="22"/>
        </w:rPr>
        <w:t xml:space="preserve"> </w:t>
      </w:r>
      <w:r w:rsidRPr="005B2E0E">
        <w:rPr>
          <w:rFonts w:cs="Arial"/>
        </w:rPr>
        <w:t>apply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if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reference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register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reference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18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current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hard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copy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1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register.</w:t>
      </w:r>
    </w:p>
    <w:p w14:paraId="3262D3EE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A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may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obtain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hard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copy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register,</w:t>
      </w:r>
      <w:r w:rsidRPr="005B2E0E">
        <w:rPr>
          <w:rFonts w:cs="Arial"/>
          <w:spacing w:val="-16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part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7"/>
        </w:rPr>
        <w:t xml:space="preserve"> </w:t>
      </w:r>
      <w:r w:rsidRPr="005B2E0E">
        <w:rPr>
          <w:rFonts w:cs="Arial"/>
        </w:rPr>
        <w:t>register,</w:t>
      </w:r>
      <w:r w:rsidRPr="005B2E0E">
        <w:rPr>
          <w:rFonts w:cs="Arial"/>
          <w:spacing w:val="-16"/>
        </w:rPr>
        <w:t xml:space="preserve"> </w:t>
      </w:r>
      <w:r w:rsidRPr="005B2E0E">
        <w:rPr>
          <w:rFonts w:cs="Arial"/>
        </w:rPr>
        <w:t>on</w:t>
      </w:r>
      <w:r w:rsidRPr="005B2E0E">
        <w:rPr>
          <w:rFonts w:cs="Arial"/>
          <w:spacing w:val="-18"/>
        </w:rPr>
        <w:t xml:space="preserve"> </w:t>
      </w:r>
      <w:r w:rsidRPr="005B2E0E">
        <w:rPr>
          <w:rFonts w:cs="Arial"/>
        </w:rPr>
        <w:t>payment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fee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not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more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than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$1,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as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determined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by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committee,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for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each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page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copied.</w:t>
      </w:r>
    </w:p>
    <w:p w14:paraId="14691C3E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Information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about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member,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other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than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member’s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name,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not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27"/>
        </w:rPr>
        <w:t xml:space="preserve"> </w:t>
      </w:r>
      <w:r w:rsidRPr="005B2E0E">
        <w:rPr>
          <w:rFonts w:cs="Arial"/>
        </w:rPr>
        <w:t>made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available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for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inspection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if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21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requests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that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21"/>
        </w:rPr>
        <w:t xml:space="preserve"> </w:t>
      </w:r>
      <w:r w:rsidRPr="005B2E0E">
        <w:rPr>
          <w:rFonts w:cs="Arial"/>
        </w:rPr>
        <w:t>information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not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20"/>
        </w:rPr>
        <w:t xml:space="preserve"> </w:t>
      </w:r>
      <w:r w:rsidRPr="005B2E0E">
        <w:rPr>
          <w:rFonts w:cs="Arial"/>
        </w:rPr>
        <w:t>made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available.</w:t>
      </w:r>
    </w:p>
    <w:p w14:paraId="1F6D34A4" w14:textId="77777777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A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must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not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use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information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about</w:t>
      </w:r>
      <w:r w:rsidRPr="005B2E0E">
        <w:rPr>
          <w:rFonts w:cs="Arial"/>
          <w:spacing w:val="5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7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obtained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from</w:t>
      </w:r>
      <w:r w:rsidRPr="005B2E0E">
        <w:rPr>
          <w:rFonts w:cs="Arial"/>
          <w:spacing w:val="7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register</w:t>
      </w:r>
      <w:r w:rsidRPr="005B2E0E">
        <w:rPr>
          <w:rFonts w:cs="Arial"/>
          <w:spacing w:val="6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contact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  <w:spacing w:val="-1"/>
        </w:rPr>
        <w:t>send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material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member,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unless:</w:t>
      </w:r>
    </w:p>
    <w:p w14:paraId="3B89414F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information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used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send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member:</w:t>
      </w:r>
    </w:p>
    <w:p w14:paraId="1B9B435A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5B2E0E">
        <w:rPr>
          <w:rFonts w:cs="Arial"/>
        </w:rPr>
        <w:t>a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newsletter,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or</w:t>
      </w:r>
    </w:p>
    <w:p w14:paraId="2E738A65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5B2E0E">
        <w:rPr>
          <w:rFonts w:cs="Arial"/>
        </w:rPr>
        <w:t>a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notice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for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meeting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other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event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relating</w:t>
      </w:r>
      <w:r w:rsidRPr="005B2E0E">
        <w:rPr>
          <w:rFonts w:cs="Arial"/>
          <w:spacing w:val="-3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association,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or</w:t>
      </w:r>
    </w:p>
    <w:p w14:paraId="21910F19" w14:textId="77777777" w:rsidR="002659D9" w:rsidRPr="001B65C1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614"/>
        <w:jc w:val="left"/>
        <w:rPr>
          <w:rFonts w:cs="Arial"/>
        </w:rPr>
      </w:pPr>
      <w:r w:rsidRPr="001B65C1">
        <w:rPr>
          <w:rFonts w:cs="Arial"/>
        </w:rPr>
        <w:t>other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material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relating</w:t>
      </w:r>
      <w:r w:rsidRPr="001B65C1">
        <w:rPr>
          <w:rFonts w:cs="Arial"/>
          <w:spacing w:val="-5"/>
        </w:rPr>
        <w:t xml:space="preserve"> </w:t>
      </w:r>
      <w:r w:rsidRPr="001B65C1">
        <w:rPr>
          <w:rFonts w:cs="Arial"/>
        </w:rPr>
        <w:t>to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association,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or</w:t>
      </w:r>
    </w:p>
    <w:p w14:paraId="54FCF3B8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t>it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is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necessary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comply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with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requirement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  <w:spacing w:val="-1"/>
        </w:rPr>
        <w:t>Act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Regulation.</w:t>
      </w:r>
    </w:p>
    <w:p w14:paraId="071EB82F" w14:textId="77777777" w:rsidR="002659D9" w:rsidRPr="00EB20B5" w:rsidRDefault="002659D9" w:rsidP="00EB20B5">
      <w:pPr>
        <w:pStyle w:val="Contents2"/>
        <w:rPr>
          <w:rFonts w:eastAsia="Arial"/>
        </w:rPr>
      </w:pPr>
      <w:bookmarkStart w:id="154" w:name="_Toc112755722"/>
      <w:r w:rsidRPr="00EB20B5">
        <w:t>Fees and subscriptions</w:t>
      </w:r>
      <w:bookmarkEnd w:id="154"/>
    </w:p>
    <w:p w14:paraId="408C8A7D" w14:textId="69AFB17B" w:rsidR="002659D9" w:rsidRPr="005B2E0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5B2E0E">
        <w:rPr>
          <w:rFonts w:cs="Arial"/>
        </w:rPr>
        <w:t>The</w:t>
      </w:r>
      <w:r w:rsidRPr="005B2E0E">
        <w:rPr>
          <w:rFonts w:cs="Arial"/>
          <w:spacing w:val="-1"/>
        </w:rPr>
        <w:t xml:space="preserve"> </w:t>
      </w:r>
      <w:r w:rsidRPr="001B65C1">
        <w:rPr>
          <w:rFonts w:cs="Arial"/>
        </w:rPr>
        <w:t>entrance</w:t>
      </w:r>
      <w:r w:rsidRPr="001B65C1">
        <w:rPr>
          <w:rFonts w:cs="Arial"/>
          <w:spacing w:val="-1"/>
        </w:rPr>
        <w:t xml:space="preserve"> </w:t>
      </w:r>
      <w:r w:rsidRPr="001B65C1">
        <w:rPr>
          <w:rFonts w:cs="Arial"/>
        </w:rPr>
        <w:t>fee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paid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2"/>
        </w:rPr>
        <w:t xml:space="preserve"> </w:t>
      </w:r>
      <w:r w:rsidRPr="005B2E0E">
        <w:rPr>
          <w:rFonts w:cs="Arial"/>
        </w:rPr>
        <w:t>by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person</w:t>
      </w:r>
      <w:r w:rsidR="00CC16B6">
        <w:rPr>
          <w:rFonts w:cs="Arial"/>
        </w:rPr>
        <w:t xml:space="preserve"> of 1</w:t>
      </w:r>
      <w:r w:rsidR="006C12C9">
        <w:rPr>
          <w:rFonts w:cs="Arial"/>
        </w:rPr>
        <w:t>5</w:t>
      </w:r>
      <w:r w:rsidR="00CC16B6">
        <w:rPr>
          <w:rFonts w:cs="Arial"/>
        </w:rPr>
        <w:t xml:space="preserve"> years of age or older</w:t>
      </w:r>
      <w:r w:rsidRPr="005B2E0E">
        <w:rPr>
          <w:rFonts w:cs="Arial"/>
          <w:spacing w:val="-1"/>
        </w:rPr>
        <w:t xml:space="preserve"> whose </w:t>
      </w:r>
      <w:r w:rsidRPr="005B2E0E">
        <w:rPr>
          <w:rFonts w:cs="Arial"/>
        </w:rPr>
        <w:t>application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to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be</w:t>
      </w:r>
      <w:r w:rsidRPr="005B2E0E">
        <w:rPr>
          <w:rFonts w:cs="Arial"/>
          <w:spacing w:val="-1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21"/>
          <w:w w:val="99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has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been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approved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is:</w:t>
      </w:r>
    </w:p>
    <w:p w14:paraId="6AA9A5B7" w14:textId="77777777" w:rsidR="002659D9" w:rsidRPr="001B65C1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1B65C1">
        <w:rPr>
          <w:rFonts w:cs="Arial"/>
        </w:rPr>
        <w:t>$1, or</w:t>
      </w:r>
    </w:p>
    <w:p w14:paraId="09474230" w14:textId="77777777" w:rsidR="002659D9" w:rsidRPr="001B65C1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1B65C1">
        <w:rPr>
          <w:rFonts w:cs="Arial"/>
        </w:rPr>
        <w:t>another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</w:rPr>
        <w:t>amount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determined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by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committee.</w:t>
      </w:r>
    </w:p>
    <w:p w14:paraId="0DC2E3B6" w14:textId="77777777" w:rsidR="002659D9" w:rsidRPr="001B65C1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1B65C1">
        <w:rPr>
          <w:rFonts w:cs="Arial"/>
        </w:rPr>
        <w:t>A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member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must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pay</w:t>
      </w:r>
      <w:r w:rsidRPr="001B65C1">
        <w:rPr>
          <w:rFonts w:cs="Arial"/>
          <w:spacing w:val="5"/>
        </w:rPr>
        <w:t xml:space="preserve"> </w:t>
      </w:r>
      <w:r w:rsidRPr="001B65C1">
        <w:rPr>
          <w:rFonts w:cs="Arial"/>
        </w:rPr>
        <w:t>to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association</w:t>
      </w:r>
      <w:r w:rsidRPr="001B65C1">
        <w:rPr>
          <w:rFonts w:cs="Arial"/>
          <w:spacing w:val="3"/>
        </w:rPr>
        <w:t xml:space="preserve"> </w:t>
      </w:r>
      <w:r w:rsidRPr="001B65C1">
        <w:rPr>
          <w:rFonts w:cs="Arial"/>
        </w:rPr>
        <w:t>an</w:t>
      </w:r>
      <w:r w:rsidRPr="001B65C1">
        <w:rPr>
          <w:rFonts w:cs="Arial"/>
          <w:spacing w:val="5"/>
        </w:rPr>
        <w:t xml:space="preserve"> </w:t>
      </w:r>
      <w:r w:rsidRPr="001B65C1">
        <w:rPr>
          <w:rFonts w:cs="Arial"/>
        </w:rPr>
        <w:t>annual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  <w:spacing w:val="-1"/>
        </w:rPr>
        <w:t>subscription</w:t>
      </w:r>
      <w:r w:rsidRPr="001B65C1">
        <w:rPr>
          <w:rFonts w:cs="Arial"/>
          <w:spacing w:val="5"/>
        </w:rPr>
        <w:t xml:space="preserve"> </w:t>
      </w:r>
      <w:r w:rsidRPr="001B65C1">
        <w:rPr>
          <w:rFonts w:cs="Arial"/>
        </w:rPr>
        <w:t>fee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of</w:t>
      </w:r>
      <w:r w:rsidRPr="001B65C1">
        <w:rPr>
          <w:rFonts w:cs="Arial"/>
          <w:spacing w:val="5"/>
        </w:rPr>
        <w:t xml:space="preserve"> </w:t>
      </w:r>
      <w:r w:rsidRPr="001B65C1">
        <w:rPr>
          <w:rFonts w:cs="Arial"/>
        </w:rPr>
        <w:t>$2,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or</w:t>
      </w:r>
      <w:r w:rsidRPr="001B65C1">
        <w:rPr>
          <w:rFonts w:cs="Arial"/>
          <w:spacing w:val="4"/>
        </w:rPr>
        <w:t xml:space="preserve"> </w:t>
      </w:r>
      <w:r w:rsidRPr="001B65C1">
        <w:rPr>
          <w:rFonts w:cs="Arial"/>
        </w:rPr>
        <w:t>another</w:t>
      </w:r>
      <w:r w:rsidRPr="001B65C1">
        <w:rPr>
          <w:rFonts w:cs="Arial"/>
          <w:spacing w:val="22"/>
          <w:w w:val="99"/>
        </w:rPr>
        <w:t xml:space="preserve"> </w:t>
      </w:r>
      <w:r w:rsidRPr="001B65C1">
        <w:rPr>
          <w:rFonts w:cs="Arial"/>
        </w:rPr>
        <w:t>amount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</w:rPr>
        <w:t>determined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by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committee:</w:t>
      </w:r>
    </w:p>
    <w:p w14:paraId="08A68068" w14:textId="77777777" w:rsidR="002659D9" w:rsidRPr="005B2E0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5B2E0E">
        <w:rPr>
          <w:rFonts w:cs="Arial"/>
        </w:rPr>
        <w:t>if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becomes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member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on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or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after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first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day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10"/>
        </w:rPr>
        <w:t xml:space="preserve"> </w:t>
      </w:r>
      <w:r w:rsidRPr="005B2E0E">
        <w:rPr>
          <w:rFonts w:cs="Arial"/>
        </w:rPr>
        <w:t>financial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year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</w:t>
      </w:r>
      <w:r w:rsidRPr="005B2E0E">
        <w:rPr>
          <w:rFonts w:cs="Arial"/>
          <w:spacing w:val="-4"/>
        </w:rPr>
        <w:t xml:space="preserve"> </w:t>
      </w:r>
      <w:r w:rsidRPr="005B2E0E">
        <w:rPr>
          <w:rFonts w:cs="Arial"/>
        </w:rPr>
        <w:t>calendar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year:</w:t>
      </w:r>
    </w:p>
    <w:p w14:paraId="7698CD9A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5B2E0E">
        <w:rPr>
          <w:rFonts w:cs="Arial"/>
        </w:rPr>
        <w:t>in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accordance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  <w:spacing w:val="-1"/>
        </w:rPr>
        <w:t>with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clause</w:t>
      </w:r>
      <w:r w:rsidRPr="005B2E0E">
        <w:rPr>
          <w:rFonts w:cs="Arial"/>
          <w:spacing w:val="-6"/>
        </w:rPr>
        <w:t xml:space="preserve"> </w:t>
      </w:r>
      <w:r w:rsidRPr="005B2E0E">
        <w:rPr>
          <w:rFonts w:cs="Arial"/>
        </w:rPr>
        <w:t>3(5)(b),</w:t>
      </w:r>
      <w:r w:rsidRPr="005B2E0E">
        <w:rPr>
          <w:rFonts w:cs="Arial"/>
          <w:spacing w:val="-5"/>
        </w:rPr>
        <w:t xml:space="preserve"> </w:t>
      </w:r>
      <w:r w:rsidRPr="005B2E0E">
        <w:rPr>
          <w:rFonts w:cs="Arial"/>
        </w:rPr>
        <w:t>and</w:t>
      </w:r>
    </w:p>
    <w:p w14:paraId="5F147325" w14:textId="77777777" w:rsidR="002659D9" w:rsidRPr="005B2E0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5B2E0E">
        <w:rPr>
          <w:rFonts w:cs="Arial"/>
        </w:rPr>
        <w:t>before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first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day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financial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year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34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35"/>
        </w:rPr>
        <w:t xml:space="preserve"> </w:t>
      </w:r>
      <w:r w:rsidRPr="005B2E0E">
        <w:rPr>
          <w:rFonts w:cs="Arial"/>
        </w:rPr>
        <w:t>each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  <w:spacing w:val="-1"/>
        </w:rPr>
        <w:t>subsequent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calendar</w:t>
      </w:r>
      <w:r w:rsidRPr="005B2E0E">
        <w:rPr>
          <w:rFonts w:cs="Arial"/>
          <w:spacing w:val="-8"/>
        </w:rPr>
        <w:t xml:space="preserve"> </w:t>
      </w:r>
      <w:r w:rsidRPr="005B2E0E">
        <w:rPr>
          <w:rFonts w:cs="Arial"/>
        </w:rPr>
        <w:t>year,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or</w:t>
      </w:r>
    </w:p>
    <w:p w14:paraId="2E92495B" w14:textId="77777777" w:rsidR="002659D9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5B2E0E">
        <w:rPr>
          <w:rFonts w:cs="Arial"/>
        </w:rPr>
        <w:t>otherwise - before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first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day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financial</w:t>
      </w:r>
      <w:r w:rsidRPr="005B2E0E">
        <w:rPr>
          <w:rFonts w:cs="Arial"/>
          <w:spacing w:val="-7"/>
        </w:rPr>
        <w:t xml:space="preserve"> </w:t>
      </w:r>
      <w:r w:rsidRPr="005B2E0E">
        <w:rPr>
          <w:rFonts w:cs="Arial"/>
        </w:rPr>
        <w:t>year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of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the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association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in</w:t>
      </w:r>
      <w:r w:rsidRPr="005B2E0E">
        <w:rPr>
          <w:rFonts w:cs="Arial"/>
          <w:spacing w:val="-9"/>
        </w:rPr>
        <w:t xml:space="preserve"> </w:t>
      </w:r>
      <w:r w:rsidRPr="005B2E0E">
        <w:rPr>
          <w:rFonts w:cs="Arial"/>
        </w:rPr>
        <w:t>each</w:t>
      </w:r>
      <w:r w:rsidRPr="005B2E0E">
        <w:rPr>
          <w:rFonts w:cs="Arial"/>
          <w:w w:val="99"/>
        </w:rPr>
        <w:t xml:space="preserve"> </w:t>
      </w:r>
      <w:r w:rsidRPr="005B2E0E">
        <w:rPr>
          <w:rFonts w:cs="Arial"/>
        </w:rPr>
        <w:t>calendar</w:t>
      </w:r>
      <w:r w:rsidRPr="005B2E0E">
        <w:rPr>
          <w:rFonts w:cs="Arial"/>
          <w:spacing w:val="-13"/>
        </w:rPr>
        <w:t xml:space="preserve"> </w:t>
      </w:r>
      <w:r w:rsidRPr="005B2E0E">
        <w:rPr>
          <w:rFonts w:cs="Arial"/>
        </w:rPr>
        <w:t>year.</w:t>
      </w:r>
    </w:p>
    <w:p w14:paraId="60FD13B7" w14:textId="46431296" w:rsidR="006F40CA" w:rsidRPr="001B65C1" w:rsidRDefault="006F40CA" w:rsidP="006F40CA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1B65C1">
        <w:rPr>
          <w:rFonts w:cs="Arial"/>
        </w:rPr>
        <w:lastRenderedPageBreak/>
        <w:t xml:space="preserve">Members </w:t>
      </w:r>
      <w:r w:rsidR="00BC27AD" w:rsidRPr="001B65C1">
        <w:rPr>
          <w:rFonts w:cs="Arial"/>
        </w:rPr>
        <w:t xml:space="preserve">who are less than </w:t>
      </w:r>
      <w:r w:rsidRPr="001B65C1">
        <w:rPr>
          <w:rFonts w:cs="Arial"/>
        </w:rPr>
        <w:t xml:space="preserve">18 years old </w:t>
      </w:r>
      <w:r w:rsidR="00BC27AD" w:rsidRPr="001B65C1">
        <w:rPr>
          <w:rFonts w:cs="Arial"/>
        </w:rPr>
        <w:t>at the time their entrance or annual subscription fee i</w:t>
      </w:r>
      <w:r w:rsidR="007F7118" w:rsidRPr="001B65C1">
        <w:rPr>
          <w:rFonts w:cs="Arial"/>
        </w:rPr>
        <w:t>s</w:t>
      </w:r>
      <w:r w:rsidR="00BC27AD" w:rsidRPr="001B65C1">
        <w:rPr>
          <w:rFonts w:cs="Arial"/>
        </w:rPr>
        <w:t xml:space="preserve"> due are not required to pay that fee</w:t>
      </w:r>
      <w:r w:rsidRPr="001B65C1">
        <w:rPr>
          <w:rFonts w:cs="Arial"/>
        </w:rPr>
        <w:t xml:space="preserve"> if a member of their immediate family 18 years old or older is a fully </w:t>
      </w:r>
      <w:proofErr w:type="gramStart"/>
      <w:r w:rsidRPr="001B65C1">
        <w:rPr>
          <w:rFonts w:cs="Arial"/>
        </w:rPr>
        <w:t>paid up</w:t>
      </w:r>
      <w:proofErr w:type="gramEnd"/>
      <w:r w:rsidRPr="001B65C1">
        <w:rPr>
          <w:rFonts w:cs="Arial"/>
        </w:rPr>
        <w:t xml:space="preserve"> member.</w:t>
      </w:r>
    </w:p>
    <w:p w14:paraId="21828A4E" w14:textId="17158922" w:rsidR="006F40CA" w:rsidRDefault="006F40CA" w:rsidP="006F40CA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ins w:id="155" w:author="Timothy Churches" w:date="2025-09-12T09:33:00Z" w16du:dateUtc="2025-09-11T23:33:00Z"/>
          <w:rFonts w:cs="Arial"/>
        </w:rPr>
      </w:pPr>
      <w:r w:rsidRPr="001B65C1">
        <w:rPr>
          <w:rFonts w:cs="Arial"/>
        </w:rPr>
        <w:t>Members younger than 1</w:t>
      </w:r>
      <w:r w:rsidR="00BC27AD" w:rsidRPr="001B65C1">
        <w:rPr>
          <w:rFonts w:cs="Arial"/>
        </w:rPr>
        <w:t>6</w:t>
      </w:r>
      <w:r w:rsidRPr="001B65C1">
        <w:rPr>
          <w:rFonts w:cs="Arial"/>
        </w:rPr>
        <w:t xml:space="preserve"> years old must have a member of their immediate family </w:t>
      </w:r>
      <w:ins w:id="156" w:author="Timothy Churches" w:date="2025-09-12T09:42:00Z" w16du:dateUtc="2025-09-11T23:42:00Z">
        <w:r w:rsidR="00F80B8F">
          <w:rPr>
            <w:rFonts w:cs="Arial"/>
          </w:rPr>
          <w:t xml:space="preserve">or a legal guardian </w:t>
        </w:r>
      </w:ins>
      <w:r w:rsidRPr="001B65C1">
        <w:rPr>
          <w:rFonts w:cs="Arial"/>
        </w:rPr>
        <w:t xml:space="preserve">who is a fully </w:t>
      </w:r>
      <w:proofErr w:type="gramStart"/>
      <w:r w:rsidRPr="001B65C1">
        <w:rPr>
          <w:rFonts w:cs="Arial"/>
        </w:rPr>
        <w:t>paid up</w:t>
      </w:r>
      <w:proofErr w:type="gramEnd"/>
      <w:r w:rsidRPr="001B65C1">
        <w:rPr>
          <w:rFonts w:cs="Arial"/>
        </w:rPr>
        <w:t xml:space="preserve"> member (and must be accompanied by said member</w:t>
      </w:r>
      <w:r w:rsidR="00BC27AD" w:rsidRPr="001B65C1">
        <w:rPr>
          <w:rFonts w:cs="Arial"/>
        </w:rPr>
        <w:t xml:space="preserve"> when attending any in-person or online events organized by the association</w:t>
      </w:r>
      <w:r w:rsidRPr="001B65C1">
        <w:rPr>
          <w:rFonts w:cs="Arial"/>
        </w:rPr>
        <w:t>).</w:t>
      </w:r>
    </w:p>
    <w:p w14:paraId="74E68D20" w14:textId="587D964D" w:rsidR="00CB05F6" w:rsidRPr="001B65C1" w:rsidRDefault="00CB05F6" w:rsidP="006F40CA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ins w:id="157" w:author="Timothy Churches" w:date="2025-09-12T09:34:00Z" w16du:dateUtc="2025-09-11T23:34:00Z">
        <w:r>
          <w:rPr>
            <w:rFonts w:cs="Arial"/>
          </w:rPr>
          <w:t>Scientific Advisory Members are not required to pay entrance or annual fees but may do so if they wish</w:t>
        </w:r>
      </w:ins>
      <w:ins w:id="158" w:author="Timothy Churches" w:date="2025-09-12T09:35:00Z" w16du:dateUtc="2025-09-11T23:35:00Z">
        <w:r>
          <w:rPr>
            <w:rFonts w:cs="Arial"/>
          </w:rPr>
          <w:t>.</w:t>
        </w:r>
      </w:ins>
    </w:p>
    <w:p w14:paraId="3D14E5A6" w14:textId="77777777" w:rsidR="002659D9" w:rsidRPr="00EB20B5" w:rsidRDefault="002659D9" w:rsidP="00EB20B5">
      <w:pPr>
        <w:pStyle w:val="Contents2"/>
        <w:rPr>
          <w:rFonts w:eastAsia="Arial"/>
        </w:rPr>
      </w:pPr>
      <w:bookmarkStart w:id="159" w:name="_Toc112755723"/>
      <w:r w:rsidRPr="00EB20B5">
        <w:rPr>
          <w:rFonts w:eastAsia="Arial"/>
        </w:rPr>
        <w:t>Members’ liabilities</w:t>
      </w:r>
      <w:bookmarkEnd w:id="159"/>
    </w:p>
    <w:p w14:paraId="65BAF6FB" w14:textId="77777777" w:rsidR="002659D9" w:rsidRPr="00EB20B5" w:rsidRDefault="002659D9" w:rsidP="002659D9">
      <w:pPr>
        <w:pStyle w:val="BodyText"/>
        <w:spacing w:before="120" w:after="120"/>
        <w:ind w:left="817" w:firstLine="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liability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association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contribute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payment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either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of 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following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limited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amount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any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outstanding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fees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for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under</w:t>
      </w:r>
      <w:r w:rsidRPr="00EB20B5">
        <w:rPr>
          <w:rFonts w:cs="Arial"/>
          <w:w w:val="99"/>
        </w:rPr>
        <w:t xml:space="preserve"> </w:t>
      </w:r>
      <w:r w:rsidRPr="00EB20B5">
        <w:rPr>
          <w:rFonts w:cs="Arial"/>
        </w:rPr>
        <w:t>clause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5:</w:t>
      </w:r>
    </w:p>
    <w:p w14:paraId="50A1E7AE" w14:textId="77777777" w:rsidR="002659D9" w:rsidRPr="00EB20B5" w:rsidRDefault="002659D9" w:rsidP="002659D9">
      <w:pPr>
        <w:pStyle w:val="BodyText"/>
        <w:numPr>
          <w:ilvl w:val="0"/>
          <w:numId w:val="27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debts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and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liabilities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association,</w:t>
      </w:r>
    </w:p>
    <w:p w14:paraId="6E41D8A6" w14:textId="77777777" w:rsidR="002659D9" w:rsidRPr="00EB20B5" w:rsidRDefault="002659D9" w:rsidP="002659D9">
      <w:pPr>
        <w:pStyle w:val="BodyText"/>
        <w:numPr>
          <w:ilvl w:val="0"/>
          <w:numId w:val="27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costs,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charges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and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expenses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  <w:spacing w:val="-1"/>
        </w:rPr>
        <w:t>winding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up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association.</w:t>
      </w:r>
    </w:p>
    <w:p w14:paraId="6F213B5B" w14:textId="77777777" w:rsidR="002659D9" w:rsidRPr="00355CF3" w:rsidRDefault="002659D9" w:rsidP="002659D9">
      <w:pPr>
        <w:pStyle w:val="Contents2"/>
        <w:rPr>
          <w:rFonts w:eastAsia="Arial"/>
        </w:rPr>
      </w:pPr>
      <w:bookmarkStart w:id="160" w:name="_Toc112755724"/>
      <w:r w:rsidRPr="00355CF3">
        <w:t>Disciplinary</w:t>
      </w:r>
      <w:r w:rsidRPr="00355CF3">
        <w:rPr>
          <w:spacing w:val="-9"/>
        </w:rPr>
        <w:t xml:space="preserve"> </w:t>
      </w:r>
      <w:r w:rsidRPr="00355CF3">
        <w:t>action</w:t>
      </w:r>
      <w:r w:rsidRPr="00355CF3">
        <w:rPr>
          <w:spacing w:val="-8"/>
        </w:rPr>
        <w:t xml:space="preserve"> </w:t>
      </w:r>
      <w:r w:rsidRPr="00355CF3">
        <w:t>against</w:t>
      </w:r>
      <w:r w:rsidRPr="00355CF3">
        <w:rPr>
          <w:spacing w:val="-8"/>
        </w:rPr>
        <w:t xml:space="preserve"> </w:t>
      </w:r>
      <w:r w:rsidRPr="00355CF3">
        <w:t>members</w:t>
      </w:r>
      <w:bookmarkEnd w:id="160"/>
    </w:p>
    <w:p w14:paraId="68EF175B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A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person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may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make</w:t>
      </w:r>
      <w:r w:rsidRPr="00EB20B5">
        <w:rPr>
          <w:rFonts w:cs="Arial"/>
          <w:spacing w:val="2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complaint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that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2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1"/>
        </w:rPr>
        <w:t xml:space="preserve"> </w:t>
      </w:r>
      <w:r w:rsidRPr="00EB20B5">
        <w:rPr>
          <w:rFonts w:cs="Arial"/>
        </w:rPr>
        <w:t>association</w:t>
      </w:r>
      <w:r w:rsidRPr="00EB20B5">
        <w:rPr>
          <w:rFonts w:cs="Arial"/>
          <w:w w:val="99"/>
        </w:rPr>
        <w:t xml:space="preserve"> </w:t>
      </w:r>
      <w:r w:rsidRPr="00EB20B5">
        <w:rPr>
          <w:rFonts w:cs="Arial"/>
        </w:rPr>
        <w:t>has:</w:t>
      </w:r>
    </w:p>
    <w:p w14:paraId="375FDD4B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EB20B5">
        <w:rPr>
          <w:rFonts w:cs="Arial"/>
        </w:rPr>
        <w:t>failed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comply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  <w:spacing w:val="-1"/>
        </w:rPr>
        <w:t>with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provision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this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constitution,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or</w:t>
      </w:r>
    </w:p>
    <w:p w14:paraId="73B95AEA" w14:textId="05D663C7" w:rsidR="002659D9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  <w:spacing w:val="-1"/>
        </w:rPr>
        <w:t>wil</w:t>
      </w:r>
      <w:r w:rsidR="00BC27AD">
        <w:rPr>
          <w:rFonts w:cs="Arial"/>
          <w:spacing w:val="-1"/>
        </w:rPr>
        <w:t>l</w:t>
      </w:r>
      <w:r w:rsidRPr="00EB20B5">
        <w:rPr>
          <w:rFonts w:cs="Arial"/>
          <w:spacing w:val="-1"/>
        </w:rPr>
        <w:t>fully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acted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in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  <w:spacing w:val="-1"/>
        </w:rPr>
        <w:t>way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prejudicial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interests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association</w:t>
      </w:r>
      <w:r w:rsidR="00887118">
        <w:rPr>
          <w:rFonts w:cs="Arial"/>
        </w:rPr>
        <w:t>, or</w:t>
      </w:r>
    </w:p>
    <w:p w14:paraId="442BE82C" w14:textId="6F593AEB" w:rsidR="00887118" w:rsidRPr="00EB20B5" w:rsidRDefault="00887118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>
        <w:rPr>
          <w:rFonts w:cs="Arial"/>
        </w:rPr>
        <w:t>failed to comply with a Code of Conduct for the association which is approved by the Committee and made available to members on the association web site.</w:t>
      </w:r>
    </w:p>
    <w:p w14:paraId="28E1A697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may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refuse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deal</w:t>
      </w:r>
      <w:r w:rsidRPr="00EB20B5">
        <w:rPr>
          <w:rFonts w:cs="Arial"/>
          <w:spacing w:val="6"/>
        </w:rPr>
        <w:t xml:space="preserve"> </w:t>
      </w:r>
      <w:r w:rsidRPr="00EB20B5">
        <w:rPr>
          <w:rFonts w:cs="Arial"/>
          <w:spacing w:val="-1"/>
        </w:rPr>
        <w:t>with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6"/>
        </w:rPr>
        <w:t xml:space="preserve"> </w:t>
      </w:r>
      <w:r w:rsidRPr="00EB20B5">
        <w:rPr>
          <w:rFonts w:cs="Arial"/>
        </w:rPr>
        <w:t>complaint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if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considers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1"/>
          <w:w w:val="99"/>
        </w:rPr>
        <w:t xml:space="preserve"> </w:t>
      </w:r>
      <w:r w:rsidRPr="00EB20B5">
        <w:rPr>
          <w:rFonts w:cs="Arial"/>
        </w:rPr>
        <w:t>complaint</w:t>
      </w:r>
      <w:r w:rsidRPr="00EB20B5">
        <w:rPr>
          <w:rFonts w:cs="Arial"/>
          <w:spacing w:val="-8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trivial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vexatious.</w:t>
      </w:r>
    </w:p>
    <w:p w14:paraId="73C0B1C3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If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decides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deal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  <w:spacing w:val="-1"/>
        </w:rPr>
        <w:t>with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complaint,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must:</w:t>
      </w:r>
    </w:p>
    <w:p w14:paraId="42708DE9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EB20B5">
        <w:rPr>
          <w:rFonts w:cs="Arial"/>
          <w:spacing w:val="-1"/>
        </w:rPr>
        <w:t>serve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complaint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on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member,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and</w:t>
      </w:r>
    </w:p>
    <w:p w14:paraId="7300F816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</w:rPr>
        <w:t>give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2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at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least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14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days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from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day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  <w:spacing w:val="-1"/>
        </w:rPr>
        <w:t>served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on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1"/>
          <w:w w:val="99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53"/>
        </w:rPr>
        <w:t xml:space="preserve"> </w:t>
      </w:r>
      <w:r w:rsidRPr="00EB20B5">
        <w:rPr>
          <w:rFonts w:cs="Arial"/>
          <w:spacing w:val="-1"/>
        </w:rPr>
        <w:t>within</w:t>
      </w:r>
      <w:r w:rsidRPr="00EB20B5">
        <w:rPr>
          <w:rFonts w:cs="Arial"/>
          <w:spacing w:val="54"/>
        </w:rPr>
        <w:t xml:space="preserve"> </w:t>
      </w:r>
      <w:r w:rsidRPr="00EB20B5">
        <w:rPr>
          <w:rFonts w:cs="Arial"/>
          <w:spacing w:val="-1"/>
        </w:rPr>
        <w:t>which</w:t>
      </w:r>
      <w:r w:rsidRPr="00EB20B5">
        <w:rPr>
          <w:rFonts w:cs="Arial"/>
          <w:spacing w:val="54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53"/>
        </w:rPr>
        <w:t xml:space="preserve"> </w:t>
      </w:r>
      <w:r w:rsidRPr="00EB20B5">
        <w:rPr>
          <w:rFonts w:cs="Arial"/>
        </w:rPr>
        <w:t>make</w:t>
      </w:r>
      <w:r w:rsidRPr="00EB20B5">
        <w:rPr>
          <w:rFonts w:cs="Arial"/>
          <w:spacing w:val="54"/>
        </w:rPr>
        <w:t xml:space="preserve"> </w:t>
      </w:r>
      <w:r w:rsidRPr="00EB20B5">
        <w:rPr>
          <w:rFonts w:cs="Arial"/>
          <w:spacing w:val="-1"/>
        </w:rPr>
        <w:t>submissions</w:t>
      </w:r>
      <w:r w:rsidRPr="00EB20B5">
        <w:rPr>
          <w:rFonts w:cs="Arial"/>
          <w:spacing w:val="54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5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4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54"/>
        </w:rPr>
        <w:t xml:space="preserve"> </w:t>
      </w:r>
      <w:r w:rsidRPr="00EB20B5">
        <w:rPr>
          <w:rFonts w:cs="Arial"/>
        </w:rPr>
        <w:t>about</w:t>
      </w:r>
      <w:r w:rsidRPr="00EB20B5">
        <w:rPr>
          <w:rFonts w:cs="Arial"/>
          <w:spacing w:val="5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4"/>
          <w:w w:val="99"/>
        </w:rPr>
        <w:t xml:space="preserve"> </w:t>
      </w:r>
      <w:r w:rsidRPr="00EB20B5">
        <w:rPr>
          <w:rFonts w:cs="Arial"/>
        </w:rPr>
        <w:t>complaint,</w:t>
      </w:r>
      <w:r w:rsidRPr="00EB20B5">
        <w:rPr>
          <w:rFonts w:cs="Arial"/>
          <w:spacing w:val="-14"/>
        </w:rPr>
        <w:t xml:space="preserve"> </w:t>
      </w:r>
      <w:r w:rsidRPr="00EB20B5">
        <w:rPr>
          <w:rFonts w:cs="Arial"/>
        </w:rPr>
        <w:t>and</w:t>
      </w:r>
    </w:p>
    <w:p w14:paraId="073A5909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EB20B5">
        <w:rPr>
          <w:rFonts w:cs="Arial"/>
        </w:rPr>
        <w:t>consider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any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  <w:spacing w:val="-1"/>
        </w:rPr>
        <w:t>submissions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made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by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member.</w:t>
      </w:r>
    </w:p>
    <w:p w14:paraId="64765741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may,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by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resolution,</w:t>
      </w:r>
      <w:r w:rsidRPr="00EB20B5">
        <w:rPr>
          <w:rFonts w:cs="Arial"/>
          <w:spacing w:val="48"/>
        </w:rPr>
        <w:t xml:space="preserve"> </w:t>
      </w:r>
      <w:r w:rsidRPr="00EB20B5">
        <w:rPr>
          <w:rFonts w:cs="Arial"/>
        </w:rPr>
        <w:t>expel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from</w:t>
      </w:r>
      <w:r w:rsidRPr="00EB20B5">
        <w:rPr>
          <w:rFonts w:cs="Arial"/>
          <w:spacing w:val="48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>association</w:t>
      </w:r>
      <w:r w:rsidRPr="00EB20B5">
        <w:rPr>
          <w:rFonts w:cs="Arial"/>
          <w:spacing w:val="47"/>
        </w:rPr>
        <w:t xml:space="preserve"> </w:t>
      </w:r>
      <w:r w:rsidRPr="00EB20B5">
        <w:rPr>
          <w:rFonts w:cs="Arial"/>
        </w:rPr>
        <w:t xml:space="preserve">or </w:t>
      </w:r>
      <w:r w:rsidRPr="00EB20B5">
        <w:rPr>
          <w:rFonts w:cs="Arial"/>
          <w:spacing w:val="-1"/>
        </w:rPr>
        <w:t>suspend</w:t>
      </w:r>
      <w:r w:rsidRPr="00EB20B5">
        <w:rPr>
          <w:rFonts w:cs="Arial"/>
          <w:spacing w:val="-2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20"/>
        </w:rPr>
        <w:t xml:space="preserve"> </w:t>
      </w:r>
      <w:r w:rsidRPr="00EB20B5">
        <w:rPr>
          <w:rFonts w:cs="Arial"/>
        </w:rPr>
        <w:t>member’s</w:t>
      </w:r>
      <w:r w:rsidRPr="00EB20B5">
        <w:rPr>
          <w:rFonts w:cs="Arial"/>
          <w:spacing w:val="-20"/>
        </w:rPr>
        <w:t xml:space="preserve"> </w:t>
      </w:r>
      <w:r w:rsidRPr="00EB20B5">
        <w:rPr>
          <w:rFonts w:cs="Arial"/>
        </w:rPr>
        <w:t>membership</w:t>
      </w:r>
      <w:r w:rsidRPr="00EB20B5">
        <w:rPr>
          <w:rFonts w:cs="Arial"/>
          <w:spacing w:val="-21"/>
        </w:rPr>
        <w:t xml:space="preserve"> </w:t>
      </w:r>
      <w:r w:rsidRPr="00EB20B5">
        <w:rPr>
          <w:rFonts w:cs="Arial"/>
        </w:rPr>
        <w:t>if,</w:t>
      </w:r>
      <w:r w:rsidRPr="00EB20B5">
        <w:rPr>
          <w:rFonts w:cs="Arial"/>
          <w:spacing w:val="-20"/>
        </w:rPr>
        <w:t xml:space="preserve"> </w:t>
      </w:r>
      <w:r w:rsidRPr="00EB20B5">
        <w:rPr>
          <w:rFonts w:cs="Arial"/>
        </w:rPr>
        <w:t>after</w:t>
      </w:r>
      <w:r w:rsidRPr="00EB20B5">
        <w:rPr>
          <w:rFonts w:cs="Arial"/>
          <w:spacing w:val="-20"/>
        </w:rPr>
        <w:t xml:space="preserve"> </w:t>
      </w:r>
      <w:r w:rsidRPr="00EB20B5">
        <w:rPr>
          <w:rFonts w:cs="Arial"/>
        </w:rPr>
        <w:t>considering</w:t>
      </w:r>
      <w:r w:rsidRPr="00EB20B5">
        <w:rPr>
          <w:rFonts w:cs="Arial"/>
          <w:spacing w:val="-2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20"/>
        </w:rPr>
        <w:t xml:space="preserve"> </w:t>
      </w:r>
      <w:r w:rsidRPr="00EB20B5">
        <w:rPr>
          <w:rFonts w:cs="Arial"/>
        </w:rPr>
        <w:t>complaint,</w:t>
      </w:r>
      <w:r w:rsidRPr="00EB20B5">
        <w:rPr>
          <w:rFonts w:cs="Arial"/>
          <w:spacing w:val="-2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20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22"/>
          <w:w w:val="99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  <w:spacing w:val="-1"/>
        </w:rPr>
        <w:t>satisfied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that:</w:t>
      </w:r>
    </w:p>
    <w:p w14:paraId="2AFE402A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facts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alleged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in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complaint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have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been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proved,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and</w:t>
      </w:r>
    </w:p>
    <w:p w14:paraId="76F06625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expulsion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  <w:spacing w:val="-1"/>
        </w:rPr>
        <w:t>suspension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  <w:spacing w:val="-1"/>
        </w:rPr>
        <w:t>warranted.</w:t>
      </w:r>
    </w:p>
    <w:p w14:paraId="7F8B7FF1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If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3"/>
        </w:rPr>
        <w:t xml:space="preserve"> </w:t>
      </w:r>
      <w:r w:rsidRPr="00EB20B5">
        <w:rPr>
          <w:rFonts w:cs="Arial"/>
        </w:rPr>
        <w:t>expels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  <w:spacing w:val="-1"/>
        </w:rPr>
        <w:t>suspends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member,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  <w:spacing w:val="-1"/>
        </w:rPr>
        <w:t>secretary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must,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  <w:spacing w:val="-1"/>
        </w:rPr>
        <w:t>within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7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days</w:t>
      </w:r>
      <w:r w:rsidRPr="00EB20B5">
        <w:rPr>
          <w:rFonts w:cs="Arial"/>
          <w:spacing w:val="24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that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action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being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taken,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give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  <w:spacing w:val="-1"/>
        </w:rPr>
        <w:t>written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of:</w:t>
      </w:r>
    </w:p>
    <w:p w14:paraId="25B82CF9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action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taken,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and</w:t>
      </w:r>
    </w:p>
    <w:p w14:paraId="25A22001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reasons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given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by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for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taking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action,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and</w:t>
      </w:r>
    </w:p>
    <w:p w14:paraId="57B28E25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member’s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right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appeal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under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clause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8.</w:t>
      </w:r>
    </w:p>
    <w:p w14:paraId="7803FBBA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expulsion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  <w:spacing w:val="-1"/>
        </w:rPr>
        <w:t>suspension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does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not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take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effect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until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later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following:</w:t>
      </w:r>
    </w:p>
    <w:p w14:paraId="4BDD0A0D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50"/>
        </w:rPr>
        <w:t xml:space="preserve"> </w:t>
      </w:r>
      <w:r w:rsidRPr="00EB20B5">
        <w:rPr>
          <w:rFonts w:cs="Arial"/>
        </w:rPr>
        <w:t>day</w:t>
      </w:r>
      <w:r w:rsidRPr="00EB20B5">
        <w:rPr>
          <w:rFonts w:cs="Arial"/>
          <w:spacing w:val="50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1"/>
        </w:rPr>
        <w:t xml:space="preserve"> </w:t>
      </w:r>
      <w:r w:rsidRPr="00EB20B5">
        <w:rPr>
          <w:rFonts w:cs="Arial"/>
        </w:rPr>
        <w:t>period</w:t>
      </w:r>
      <w:r w:rsidRPr="00EB20B5">
        <w:rPr>
          <w:rFonts w:cs="Arial"/>
          <w:spacing w:val="50"/>
        </w:rPr>
        <w:t xml:space="preserve"> </w:t>
      </w:r>
      <w:r w:rsidRPr="00EB20B5">
        <w:rPr>
          <w:rFonts w:cs="Arial"/>
          <w:spacing w:val="-1"/>
        </w:rPr>
        <w:t>within</w:t>
      </w:r>
      <w:r w:rsidRPr="00EB20B5">
        <w:rPr>
          <w:rFonts w:cs="Arial"/>
          <w:spacing w:val="52"/>
        </w:rPr>
        <w:t xml:space="preserve"> </w:t>
      </w:r>
      <w:r w:rsidRPr="00EB20B5">
        <w:rPr>
          <w:rFonts w:cs="Arial"/>
          <w:spacing w:val="-1"/>
        </w:rPr>
        <w:t>which</w:t>
      </w:r>
      <w:r w:rsidRPr="00EB20B5">
        <w:rPr>
          <w:rFonts w:cs="Arial"/>
          <w:spacing w:val="5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1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50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50"/>
        </w:rPr>
        <w:t xml:space="preserve"> </w:t>
      </w:r>
      <w:r w:rsidRPr="00EB20B5">
        <w:rPr>
          <w:rFonts w:cs="Arial"/>
        </w:rPr>
        <w:t>entitled</w:t>
      </w:r>
      <w:r w:rsidRPr="00EB20B5">
        <w:rPr>
          <w:rFonts w:cs="Arial"/>
          <w:spacing w:val="51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50"/>
        </w:rPr>
        <w:t xml:space="preserve"> </w:t>
      </w:r>
      <w:r w:rsidRPr="00EB20B5">
        <w:rPr>
          <w:rFonts w:cs="Arial"/>
        </w:rPr>
        <w:t>exercise</w:t>
      </w:r>
      <w:r w:rsidRPr="00EB20B5">
        <w:rPr>
          <w:rFonts w:cs="Arial"/>
          <w:spacing w:val="5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3"/>
          <w:w w:val="99"/>
        </w:rPr>
        <w:t xml:space="preserve"> </w:t>
      </w:r>
      <w:r w:rsidRPr="00EB20B5">
        <w:rPr>
          <w:rFonts w:cs="Arial"/>
        </w:rPr>
        <w:t>member’s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right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appeal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expires,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or</w:t>
      </w:r>
    </w:p>
    <w:p w14:paraId="79D77BBF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</w:rPr>
        <w:lastRenderedPageBreak/>
        <w:t>if</w:t>
      </w:r>
      <w:r w:rsidRPr="00EB20B5">
        <w:rPr>
          <w:rFonts w:cs="Arial"/>
          <w:spacing w:val="-1"/>
        </w:rPr>
        <w:t xml:space="preserve"> </w:t>
      </w:r>
      <w:r w:rsidRPr="00EB20B5">
        <w:rPr>
          <w:rFonts w:cs="Arial"/>
        </w:rPr>
        <w:t>the member</w:t>
      </w:r>
      <w:r w:rsidRPr="00EB20B5">
        <w:rPr>
          <w:rFonts w:cs="Arial"/>
          <w:spacing w:val="-1"/>
        </w:rPr>
        <w:t xml:space="preserve"> </w:t>
      </w:r>
      <w:r w:rsidRPr="00EB20B5">
        <w:rPr>
          <w:rFonts w:cs="Arial"/>
        </w:rPr>
        <w:t>exercises the member’s</w:t>
      </w:r>
      <w:r w:rsidRPr="00EB20B5">
        <w:rPr>
          <w:rFonts w:cs="Arial"/>
          <w:spacing w:val="-1"/>
        </w:rPr>
        <w:t xml:space="preserve"> </w:t>
      </w:r>
      <w:r w:rsidRPr="00EB20B5">
        <w:rPr>
          <w:rFonts w:cs="Arial"/>
        </w:rPr>
        <w:t>right of</w:t>
      </w:r>
      <w:r w:rsidRPr="00EB20B5">
        <w:rPr>
          <w:rFonts w:cs="Arial"/>
          <w:spacing w:val="-1"/>
        </w:rPr>
        <w:t xml:space="preserve"> </w:t>
      </w:r>
      <w:r w:rsidRPr="00EB20B5">
        <w:rPr>
          <w:rFonts w:cs="Arial"/>
        </w:rPr>
        <w:t xml:space="preserve">appeal </w:t>
      </w:r>
      <w:r w:rsidRPr="00EB20B5">
        <w:rPr>
          <w:rFonts w:cs="Arial"/>
          <w:spacing w:val="-1"/>
        </w:rPr>
        <w:t>within</w:t>
      </w:r>
      <w:r w:rsidRPr="00EB20B5">
        <w:rPr>
          <w:rFonts w:cs="Arial"/>
        </w:rPr>
        <w:t xml:space="preserve"> the period - the</w:t>
      </w:r>
      <w:r w:rsidRPr="00EB20B5">
        <w:rPr>
          <w:rFonts w:cs="Arial"/>
          <w:spacing w:val="21"/>
          <w:w w:val="99"/>
        </w:rPr>
        <w:t xml:space="preserve"> </w:t>
      </w:r>
      <w:r w:rsidRPr="00EB20B5">
        <w:rPr>
          <w:rFonts w:cs="Arial"/>
        </w:rPr>
        <w:t>day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association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confirms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resolution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under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clause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8.</w:t>
      </w:r>
    </w:p>
    <w:p w14:paraId="5AB34539" w14:textId="77777777" w:rsidR="002659D9" w:rsidRPr="00EB20B5" w:rsidRDefault="002659D9" w:rsidP="00EB20B5">
      <w:pPr>
        <w:pStyle w:val="Contents2"/>
        <w:rPr>
          <w:rFonts w:eastAsia="Arial"/>
        </w:rPr>
      </w:pPr>
      <w:bookmarkStart w:id="161" w:name="_Toc112755725"/>
      <w:r w:rsidRPr="00EB20B5">
        <w:t>Right of appeal against disciplinary action</w:t>
      </w:r>
      <w:bookmarkEnd w:id="161"/>
    </w:p>
    <w:p w14:paraId="2A7378D8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A</w:t>
      </w:r>
      <w:r w:rsidRPr="00EB20B5">
        <w:rPr>
          <w:rFonts w:cs="Arial"/>
          <w:spacing w:val="30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may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appeal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against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resolution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under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clause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7</w:t>
      </w:r>
      <w:r w:rsidRPr="00EB20B5">
        <w:rPr>
          <w:rFonts w:cs="Arial"/>
          <w:spacing w:val="31"/>
        </w:rPr>
        <w:t xml:space="preserve"> </w:t>
      </w:r>
      <w:r w:rsidRPr="00EB20B5">
        <w:rPr>
          <w:rFonts w:cs="Arial"/>
        </w:rPr>
        <w:t>by lodging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appeal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  <w:spacing w:val="-1"/>
        </w:rPr>
        <w:t>with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  <w:spacing w:val="-1"/>
        </w:rPr>
        <w:t>secretary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  <w:spacing w:val="-1"/>
        </w:rPr>
        <w:t>within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7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days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being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  <w:spacing w:val="-1"/>
        </w:rPr>
        <w:t>served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2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14"/>
        </w:rPr>
        <w:t xml:space="preserve"> </w:t>
      </w:r>
      <w:r w:rsidRPr="00EB20B5">
        <w:rPr>
          <w:rFonts w:cs="Arial"/>
        </w:rPr>
        <w:t>resolution.</w:t>
      </w:r>
    </w:p>
    <w:p w14:paraId="2AEFC7D8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may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include,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  <w:spacing w:val="-1"/>
        </w:rPr>
        <w:t>with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6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appeal,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  <w:spacing w:val="-1"/>
        </w:rPr>
        <w:t>statement</w:t>
      </w:r>
      <w:r w:rsidRPr="00EB20B5">
        <w:rPr>
          <w:rFonts w:cs="Arial"/>
          <w:spacing w:val="6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grounds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on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  <w:spacing w:val="-1"/>
        </w:rPr>
        <w:t>which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intends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rely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for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purposes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appeal.</w:t>
      </w:r>
    </w:p>
    <w:p w14:paraId="4BD266FC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  <w:spacing w:val="-1"/>
        </w:rPr>
        <w:t>secretary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must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notify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that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  <w:spacing w:val="-1"/>
        </w:rPr>
        <w:t>secretary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has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received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5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4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23"/>
        </w:rPr>
        <w:t xml:space="preserve"> </w:t>
      </w:r>
      <w:r w:rsidRPr="00EB20B5">
        <w:rPr>
          <w:rFonts w:cs="Arial"/>
        </w:rPr>
        <w:t>appeal.</w:t>
      </w:r>
    </w:p>
    <w:p w14:paraId="61C5B041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If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notified</w:t>
      </w:r>
      <w:r w:rsidRPr="00EB20B5">
        <w:rPr>
          <w:rFonts w:cs="Arial"/>
          <w:spacing w:val="-13"/>
        </w:rPr>
        <w:t xml:space="preserve"> </w:t>
      </w:r>
      <w:r w:rsidRPr="00EB20B5">
        <w:rPr>
          <w:rFonts w:cs="Arial"/>
        </w:rPr>
        <w:t>that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has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been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received,</w:t>
      </w:r>
      <w:r w:rsidRPr="00EB20B5">
        <w:rPr>
          <w:rFonts w:cs="Arial"/>
          <w:spacing w:val="-11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must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call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general</w:t>
      </w:r>
      <w:r w:rsidRPr="00EB20B5">
        <w:rPr>
          <w:rFonts w:cs="Arial"/>
          <w:spacing w:val="-12"/>
        </w:rPr>
        <w:t xml:space="preserve"> </w:t>
      </w:r>
      <w:r w:rsidRPr="00EB20B5">
        <w:rPr>
          <w:rFonts w:cs="Arial"/>
        </w:rPr>
        <w:t>meeting</w:t>
      </w:r>
      <w:r w:rsidRPr="00EB20B5">
        <w:rPr>
          <w:rFonts w:cs="Arial"/>
          <w:w w:val="99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association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be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held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  <w:spacing w:val="-1"/>
        </w:rPr>
        <w:t>within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28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days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day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notice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  <w:spacing w:val="-1"/>
        </w:rPr>
        <w:t>was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received.</w:t>
      </w:r>
    </w:p>
    <w:p w14:paraId="78079E3A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  <w:spacing w:val="-1"/>
        </w:rPr>
        <w:t>At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general</w:t>
      </w:r>
      <w:r w:rsidRPr="00EB20B5">
        <w:rPr>
          <w:rFonts w:cs="Arial"/>
          <w:spacing w:val="-6"/>
        </w:rPr>
        <w:t xml:space="preserve"> </w:t>
      </w:r>
      <w:r w:rsidRPr="00EB20B5">
        <w:rPr>
          <w:rFonts w:cs="Arial"/>
        </w:rPr>
        <w:t>meeting:</w:t>
      </w:r>
    </w:p>
    <w:p w14:paraId="574E177F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EB20B5">
        <w:rPr>
          <w:rFonts w:cs="Arial"/>
        </w:rPr>
        <w:t>no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business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other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than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question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appeal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be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transacted,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and</w:t>
      </w:r>
    </w:p>
    <w:p w14:paraId="69E849DC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member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must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be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given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an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opportunity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  <w:spacing w:val="-1"/>
        </w:rPr>
        <w:t>state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member’s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case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orally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21"/>
        </w:rPr>
        <w:t xml:space="preserve"> </w:t>
      </w:r>
      <w:r w:rsidRPr="00EB20B5">
        <w:rPr>
          <w:rFonts w:cs="Arial"/>
        </w:rPr>
        <w:t>in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  <w:spacing w:val="-1"/>
        </w:rPr>
        <w:t>writing,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both,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and</w:t>
      </w:r>
    </w:p>
    <w:p w14:paraId="0F667E40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18"/>
        </w:rPr>
        <w:t xml:space="preserve"> </w:t>
      </w:r>
      <w:r w:rsidRPr="00EB20B5">
        <w:rPr>
          <w:rFonts w:cs="Arial"/>
        </w:rPr>
        <w:t>committee</w:t>
      </w:r>
      <w:r w:rsidRPr="00EB20B5">
        <w:rPr>
          <w:rFonts w:cs="Arial"/>
          <w:spacing w:val="19"/>
        </w:rPr>
        <w:t xml:space="preserve"> </w:t>
      </w:r>
      <w:r w:rsidRPr="00EB20B5">
        <w:rPr>
          <w:rFonts w:cs="Arial"/>
        </w:rPr>
        <w:t>must</w:t>
      </w:r>
      <w:r w:rsidRPr="00EB20B5">
        <w:rPr>
          <w:rFonts w:cs="Arial"/>
          <w:spacing w:val="18"/>
        </w:rPr>
        <w:t xml:space="preserve"> </w:t>
      </w:r>
      <w:r w:rsidRPr="00EB20B5">
        <w:rPr>
          <w:rFonts w:cs="Arial"/>
        </w:rPr>
        <w:t>be</w:t>
      </w:r>
      <w:r w:rsidRPr="00EB20B5">
        <w:rPr>
          <w:rFonts w:cs="Arial"/>
          <w:spacing w:val="19"/>
        </w:rPr>
        <w:t xml:space="preserve"> </w:t>
      </w:r>
      <w:r w:rsidRPr="00EB20B5">
        <w:rPr>
          <w:rFonts w:cs="Arial"/>
        </w:rPr>
        <w:t>given</w:t>
      </w:r>
      <w:r w:rsidRPr="00EB20B5">
        <w:rPr>
          <w:rFonts w:cs="Arial"/>
          <w:spacing w:val="19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18"/>
        </w:rPr>
        <w:t xml:space="preserve"> </w:t>
      </w:r>
      <w:r w:rsidRPr="00EB20B5">
        <w:rPr>
          <w:rFonts w:cs="Arial"/>
        </w:rPr>
        <w:t>opportunity</w:t>
      </w:r>
      <w:r w:rsidRPr="00EB20B5">
        <w:rPr>
          <w:rFonts w:cs="Arial"/>
          <w:spacing w:val="19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18"/>
        </w:rPr>
        <w:t xml:space="preserve"> </w:t>
      </w:r>
      <w:r w:rsidRPr="00EB20B5">
        <w:rPr>
          <w:rFonts w:cs="Arial"/>
          <w:spacing w:val="-1"/>
        </w:rPr>
        <w:t>state</w:t>
      </w:r>
      <w:r w:rsidRPr="00EB20B5">
        <w:rPr>
          <w:rFonts w:cs="Arial"/>
          <w:spacing w:val="20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19"/>
        </w:rPr>
        <w:t xml:space="preserve"> </w:t>
      </w:r>
      <w:r w:rsidRPr="00EB20B5">
        <w:rPr>
          <w:rFonts w:cs="Arial"/>
        </w:rPr>
        <w:t>committee’s</w:t>
      </w:r>
      <w:r w:rsidRPr="00EB20B5">
        <w:rPr>
          <w:rFonts w:cs="Arial"/>
          <w:spacing w:val="18"/>
        </w:rPr>
        <w:t xml:space="preserve"> </w:t>
      </w:r>
      <w:r w:rsidRPr="00EB20B5">
        <w:rPr>
          <w:rFonts w:cs="Arial"/>
        </w:rPr>
        <w:t>case</w:t>
      </w:r>
      <w:r w:rsidRPr="00EB20B5">
        <w:rPr>
          <w:rFonts w:cs="Arial"/>
          <w:spacing w:val="21"/>
          <w:w w:val="99"/>
        </w:rPr>
        <w:t xml:space="preserve"> </w:t>
      </w:r>
      <w:r w:rsidRPr="00EB20B5">
        <w:rPr>
          <w:rFonts w:cs="Arial"/>
        </w:rPr>
        <w:t>orally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in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  <w:spacing w:val="-1"/>
        </w:rPr>
        <w:t>writing,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both,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and</w:t>
      </w:r>
    </w:p>
    <w:p w14:paraId="6A06245B" w14:textId="77777777" w:rsidR="002659D9" w:rsidRPr="00EB20B5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members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present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must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vote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by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  <w:spacing w:val="-1"/>
        </w:rPr>
        <w:t>secret</w:t>
      </w:r>
      <w:r w:rsidRPr="00EB20B5">
        <w:rPr>
          <w:rFonts w:cs="Arial"/>
          <w:spacing w:val="-8"/>
        </w:rPr>
        <w:t xml:space="preserve"> </w:t>
      </w:r>
      <w:r w:rsidRPr="00EB20B5">
        <w:rPr>
          <w:rFonts w:cs="Arial"/>
        </w:rPr>
        <w:t>ballot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on</w:t>
      </w:r>
      <w:r w:rsidRPr="00EB20B5">
        <w:rPr>
          <w:rFonts w:cs="Arial"/>
          <w:spacing w:val="-10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question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  <w:spacing w:val="-1"/>
        </w:rPr>
        <w:t>whether</w:t>
      </w:r>
      <w:r w:rsidRPr="00EB20B5">
        <w:rPr>
          <w:rFonts w:cs="Arial"/>
          <w:spacing w:val="-9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23"/>
          <w:w w:val="99"/>
        </w:rPr>
        <w:t xml:space="preserve"> </w:t>
      </w:r>
      <w:r w:rsidRPr="00EB20B5">
        <w:rPr>
          <w:rFonts w:cs="Arial"/>
        </w:rPr>
        <w:t>resolution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  <w:spacing w:val="-1"/>
        </w:rPr>
        <w:t>should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be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confirmed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or</w:t>
      </w:r>
      <w:r w:rsidRPr="00EB20B5">
        <w:rPr>
          <w:rFonts w:cs="Arial"/>
          <w:spacing w:val="-7"/>
        </w:rPr>
        <w:t xml:space="preserve"> </w:t>
      </w:r>
      <w:r w:rsidRPr="00EB20B5">
        <w:rPr>
          <w:rFonts w:cs="Arial"/>
        </w:rPr>
        <w:t>revoked.</w:t>
      </w:r>
    </w:p>
    <w:p w14:paraId="08AD9F5D" w14:textId="77777777" w:rsidR="002659D9" w:rsidRPr="00EB20B5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EB20B5">
        <w:rPr>
          <w:rFonts w:cs="Arial"/>
        </w:rPr>
        <w:t>The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appeal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is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to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be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determined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by</w:t>
      </w:r>
      <w:r w:rsidRPr="00EB20B5">
        <w:rPr>
          <w:rFonts w:cs="Arial"/>
          <w:spacing w:val="-3"/>
        </w:rPr>
        <w:t xml:space="preserve"> </w:t>
      </w:r>
      <w:r w:rsidRPr="00EB20B5">
        <w:rPr>
          <w:rFonts w:cs="Arial"/>
        </w:rPr>
        <w:t>a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  <w:spacing w:val="-1"/>
        </w:rPr>
        <w:t>simple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majority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of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votes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cast</w:t>
      </w:r>
      <w:r w:rsidRPr="00EB20B5">
        <w:rPr>
          <w:rFonts w:cs="Arial"/>
          <w:spacing w:val="-5"/>
        </w:rPr>
        <w:t xml:space="preserve"> </w:t>
      </w:r>
      <w:r w:rsidRPr="00EB20B5">
        <w:rPr>
          <w:rFonts w:cs="Arial"/>
        </w:rPr>
        <w:t>by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the</w:t>
      </w:r>
      <w:r w:rsidRPr="00EB20B5">
        <w:rPr>
          <w:rFonts w:cs="Arial"/>
          <w:spacing w:val="-4"/>
        </w:rPr>
        <w:t xml:space="preserve"> </w:t>
      </w:r>
      <w:r w:rsidRPr="00EB20B5">
        <w:rPr>
          <w:rFonts w:cs="Arial"/>
        </w:rPr>
        <w:t>members.</w:t>
      </w:r>
    </w:p>
    <w:p w14:paraId="07C76045" w14:textId="77777777" w:rsidR="002659D9" w:rsidRPr="00B757B0" w:rsidRDefault="002659D9" w:rsidP="00B757B0">
      <w:pPr>
        <w:pStyle w:val="Contents2"/>
        <w:rPr>
          <w:rFonts w:eastAsia="Arial"/>
        </w:rPr>
      </w:pPr>
      <w:bookmarkStart w:id="162" w:name="_Toc112755726"/>
      <w:r w:rsidRPr="00B757B0">
        <w:t>Resolution of internal disputes</w:t>
      </w:r>
      <w:bookmarkEnd w:id="162"/>
    </w:p>
    <w:p w14:paraId="06C4F45D" w14:textId="2344B051" w:rsidR="002659D9" w:rsidRPr="00B757B0" w:rsidRDefault="00B757B0" w:rsidP="002659D9">
      <w:pPr>
        <w:widowControl w:val="0"/>
        <w:numPr>
          <w:ilvl w:val="1"/>
          <w:numId w:val="13"/>
        </w:numPr>
        <w:tabs>
          <w:tab w:val="left" w:pos="1255"/>
        </w:tabs>
        <w:spacing w:before="120" w:after="120" w:line="240" w:lineRule="auto"/>
        <w:rPr>
          <w:rStyle w:val="BodyTextChar"/>
          <w:rFonts w:eastAsiaTheme="minorHAnsi"/>
        </w:rPr>
      </w:pPr>
      <w:r>
        <w:rPr>
          <w:rStyle w:val="BodyTextChar"/>
          <w:rFonts w:eastAsiaTheme="minorHAnsi"/>
        </w:rPr>
        <w:t>The f</w:t>
      </w:r>
      <w:r w:rsidR="002659D9" w:rsidRPr="00B757B0">
        <w:rPr>
          <w:rStyle w:val="BodyTextChar"/>
          <w:rFonts w:eastAsiaTheme="minorHAnsi"/>
        </w:rPr>
        <w:t>ollowing disputes must be referred to a Community Justice Centre within the meaning of the Community Justice Centres Act 1983 for mediation:</w:t>
      </w:r>
    </w:p>
    <w:p w14:paraId="4CDF373A" w14:textId="77777777" w:rsidR="002659D9" w:rsidRPr="00B757B0" w:rsidRDefault="002659D9" w:rsidP="00B757B0">
      <w:pPr>
        <w:pStyle w:val="BodyText"/>
        <w:numPr>
          <w:ilvl w:val="2"/>
          <w:numId w:val="13"/>
        </w:numPr>
        <w:spacing w:before="120" w:after="120"/>
        <w:ind w:left="1843" w:hanging="419"/>
        <w:rPr>
          <w:rFonts w:cs="Arial"/>
        </w:rPr>
      </w:pPr>
      <w:r w:rsidRPr="00B757B0">
        <w:rPr>
          <w:rFonts w:cs="Arial"/>
        </w:rPr>
        <w:t>a dispute between 2 or more members of the association, but only if the dispute is between the members in their capacity as members, or</w:t>
      </w:r>
    </w:p>
    <w:p w14:paraId="2A5682B0" w14:textId="77777777" w:rsidR="002659D9" w:rsidRPr="00B757B0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B757B0">
        <w:rPr>
          <w:rFonts w:cs="Arial"/>
        </w:rPr>
        <w:t>a dispute between 1 or more members and the association.</w:t>
      </w:r>
    </w:p>
    <w:p w14:paraId="53E072E0" w14:textId="77777777" w:rsidR="002659D9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B757B0">
        <w:rPr>
          <w:rFonts w:cs="Arial"/>
        </w:rPr>
        <w:t>If the dispute is not resolved by mediation within 3 months of being referred to the Community Justice Centre, the dispute must be referred to arbitration.</w:t>
      </w:r>
    </w:p>
    <w:p w14:paraId="64A3EC84" w14:textId="11AD3232" w:rsidR="002659D9" w:rsidRPr="00B757B0" w:rsidRDefault="002659D9" w:rsidP="00B757B0">
      <w:pPr>
        <w:pStyle w:val="BodyText"/>
        <w:numPr>
          <w:ilvl w:val="1"/>
          <w:numId w:val="13"/>
        </w:numPr>
        <w:spacing w:before="120" w:after="120"/>
        <w:ind w:left="1276" w:hanging="425"/>
      </w:pPr>
      <w:r w:rsidRPr="00B757B0">
        <w:t>The Commercial Arbitration Act 2010 applies to a dispute referred to arbitration.</w:t>
      </w:r>
    </w:p>
    <w:p w14:paraId="7FB5686E" w14:textId="77777777" w:rsidR="002659D9" w:rsidRPr="00B757B0" w:rsidRDefault="002659D9" w:rsidP="00B757B0">
      <w:pPr>
        <w:pStyle w:val="Contents2"/>
        <w:rPr>
          <w:rFonts w:eastAsia="Arial"/>
        </w:rPr>
      </w:pPr>
      <w:bookmarkStart w:id="163" w:name="_Toc112755727"/>
      <w:r w:rsidRPr="00B757B0">
        <w:t>Membership entitlements not transferable</w:t>
      </w:r>
      <w:bookmarkEnd w:id="163"/>
    </w:p>
    <w:p w14:paraId="6D74340D" w14:textId="77777777" w:rsidR="002659D9" w:rsidRPr="00B757B0" w:rsidRDefault="002659D9" w:rsidP="002659D9">
      <w:pPr>
        <w:pStyle w:val="BodyText"/>
        <w:spacing w:before="120" w:after="120"/>
        <w:ind w:left="817" w:firstLine="0"/>
        <w:rPr>
          <w:rFonts w:cs="Arial"/>
        </w:rPr>
      </w:pPr>
      <w:r w:rsidRPr="00B757B0">
        <w:rPr>
          <w:rFonts w:cs="Arial"/>
        </w:rPr>
        <w:t>A right, privilege or obligation that a person has because</w:t>
      </w:r>
      <w:r w:rsidRPr="00B757B0">
        <w:rPr>
          <w:rFonts w:cs="Arial"/>
          <w:spacing w:val="-1"/>
        </w:rPr>
        <w:t xml:space="preserve"> </w:t>
      </w:r>
      <w:r w:rsidRPr="00B757B0">
        <w:rPr>
          <w:rFonts w:cs="Arial"/>
        </w:rPr>
        <w:t>the person is a member of the</w:t>
      </w:r>
      <w:r w:rsidRPr="00B757B0">
        <w:rPr>
          <w:rFonts w:cs="Arial"/>
          <w:spacing w:val="-16"/>
        </w:rPr>
        <w:t xml:space="preserve"> </w:t>
      </w:r>
      <w:r w:rsidRPr="00B757B0">
        <w:rPr>
          <w:rFonts w:cs="Arial"/>
        </w:rPr>
        <w:t>association:</w:t>
      </w:r>
    </w:p>
    <w:p w14:paraId="1DFDCCBD" w14:textId="77777777" w:rsidR="002659D9" w:rsidRPr="00B757B0" w:rsidRDefault="002659D9" w:rsidP="002659D9">
      <w:pPr>
        <w:pStyle w:val="BodyText"/>
        <w:numPr>
          <w:ilvl w:val="0"/>
          <w:numId w:val="26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B757B0">
        <w:rPr>
          <w:rFonts w:cs="Arial"/>
        </w:rPr>
        <w:t>cannot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be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transferred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to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another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person,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and</w:t>
      </w:r>
    </w:p>
    <w:p w14:paraId="2CA4256F" w14:textId="77777777" w:rsidR="002659D9" w:rsidRPr="00B757B0" w:rsidRDefault="002659D9" w:rsidP="002659D9">
      <w:pPr>
        <w:pStyle w:val="BodyText"/>
        <w:numPr>
          <w:ilvl w:val="0"/>
          <w:numId w:val="26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B757B0">
        <w:rPr>
          <w:rFonts w:cs="Arial"/>
        </w:rPr>
        <w:t>terminates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once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person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ceases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to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be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a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member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of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association.</w:t>
      </w:r>
    </w:p>
    <w:p w14:paraId="303CE4B3" w14:textId="77777777" w:rsidR="002659D9" w:rsidRPr="00B757B0" w:rsidRDefault="002659D9" w:rsidP="00B757B0">
      <w:pPr>
        <w:pStyle w:val="Contents2"/>
        <w:rPr>
          <w:rFonts w:eastAsia="Arial"/>
        </w:rPr>
      </w:pPr>
      <w:bookmarkStart w:id="164" w:name="_Toc112755728"/>
      <w:r w:rsidRPr="00B757B0">
        <w:t>Member resignation</w:t>
      </w:r>
      <w:bookmarkEnd w:id="164"/>
    </w:p>
    <w:p w14:paraId="2B1E648C" w14:textId="77777777" w:rsidR="002659D9" w:rsidRPr="00B757B0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B757B0">
        <w:rPr>
          <w:rFonts w:cs="Arial"/>
        </w:rPr>
        <w:t>A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member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of</w:t>
      </w:r>
      <w:r w:rsidRPr="00B757B0">
        <w:rPr>
          <w:rFonts w:cs="Arial"/>
          <w:spacing w:val="44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association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may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resign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from</w:t>
      </w:r>
      <w:r w:rsidRPr="00B757B0">
        <w:rPr>
          <w:rFonts w:cs="Arial"/>
          <w:spacing w:val="44"/>
        </w:rPr>
        <w:t xml:space="preserve"> </w:t>
      </w:r>
      <w:r w:rsidRPr="00B757B0">
        <w:rPr>
          <w:rFonts w:cs="Arial"/>
        </w:rPr>
        <w:t>being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a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member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by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giving</w:t>
      </w:r>
      <w:r w:rsidRPr="00B757B0">
        <w:rPr>
          <w:rFonts w:cs="Arial"/>
          <w:spacing w:val="45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w w:val="99"/>
        </w:rPr>
        <w:t xml:space="preserve"> </w:t>
      </w:r>
      <w:r w:rsidRPr="00B757B0">
        <w:rPr>
          <w:rFonts w:cs="Arial"/>
          <w:spacing w:val="-1"/>
        </w:rPr>
        <w:t>secretary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  <w:spacing w:val="-1"/>
        </w:rPr>
        <w:t>written</w:t>
      </w:r>
      <w:r w:rsidRPr="00B757B0">
        <w:rPr>
          <w:rFonts w:cs="Arial"/>
          <w:spacing w:val="23"/>
        </w:rPr>
        <w:t xml:space="preserve"> </w:t>
      </w:r>
      <w:r w:rsidRPr="00B757B0">
        <w:rPr>
          <w:rFonts w:cs="Arial"/>
        </w:rPr>
        <w:t>notice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of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at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least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1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month,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or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another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period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determined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by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23"/>
          <w:w w:val="99"/>
        </w:rPr>
        <w:t xml:space="preserve"> </w:t>
      </w:r>
      <w:r w:rsidRPr="00B757B0">
        <w:rPr>
          <w:rFonts w:cs="Arial"/>
        </w:rPr>
        <w:t>committee,</w:t>
      </w:r>
      <w:r w:rsidRPr="00B757B0">
        <w:rPr>
          <w:rFonts w:cs="Arial"/>
          <w:spacing w:val="-8"/>
        </w:rPr>
        <w:t xml:space="preserve"> </w:t>
      </w:r>
      <w:r w:rsidRPr="00B757B0">
        <w:rPr>
          <w:rFonts w:cs="Arial"/>
        </w:rPr>
        <w:t>of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7"/>
        </w:rPr>
        <w:t xml:space="preserve"> </w:t>
      </w:r>
      <w:r w:rsidRPr="00B757B0">
        <w:rPr>
          <w:rFonts w:cs="Arial"/>
        </w:rPr>
        <w:t>member’s</w:t>
      </w:r>
      <w:r w:rsidRPr="00B757B0">
        <w:rPr>
          <w:rFonts w:cs="Arial"/>
          <w:spacing w:val="-7"/>
        </w:rPr>
        <w:t xml:space="preserve"> </w:t>
      </w:r>
      <w:r w:rsidRPr="00B757B0">
        <w:rPr>
          <w:rFonts w:cs="Arial"/>
        </w:rPr>
        <w:t>intention</w:t>
      </w:r>
      <w:r w:rsidRPr="00B757B0">
        <w:rPr>
          <w:rFonts w:cs="Arial"/>
          <w:spacing w:val="-7"/>
        </w:rPr>
        <w:t xml:space="preserve"> </w:t>
      </w:r>
      <w:r w:rsidRPr="00B757B0">
        <w:rPr>
          <w:rFonts w:cs="Arial"/>
        </w:rPr>
        <w:t>to</w:t>
      </w:r>
      <w:r w:rsidRPr="00B757B0">
        <w:rPr>
          <w:rFonts w:cs="Arial"/>
          <w:spacing w:val="-7"/>
        </w:rPr>
        <w:t xml:space="preserve"> </w:t>
      </w:r>
      <w:r w:rsidRPr="00B757B0">
        <w:rPr>
          <w:rFonts w:cs="Arial"/>
        </w:rPr>
        <w:t>resign.</w:t>
      </w:r>
    </w:p>
    <w:p w14:paraId="48040735" w14:textId="77777777" w:rsidR="002659D9" w:rsidRPr="00B757B0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B757B0">
        <w:rPr>
          <w:rFonts w:cs="Arial"/>
        </w:rPr>
        <w:t>The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member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ceases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to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be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a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member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on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expiration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of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notice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period.</w:t>
      </w:r>
    </w:p>
    <w:p w14:paraId="5D954682" w14:textId="77777777" w:rsidR="002659D9" w:rsidRPr="00B757B0" w:rsidRDefault="002659D9" w:rsidP="00B757B0">
      <w:pPr>
        <w:pStyle w:val="Contents2"/>
        <w:rPr>
          <w:rFonts w:eastAsia="Arial"/>
        </w:rPr>
      </w:pPr>
      <w:bookmarkStart w:id="165" w:name="_Toc112755729"/>
      <w:r w:rsidRPr="00B757B0">
        <w:lastRenderedPageBreak/>
        <w:t>Cessation of membership</w:t>
      </w:r>
      <w:bookmarkEnd w:id="165"/>
    </w:p>
    <w:p w14:paraId="42BEC34A" w14:textId="77777777" w:rsidR="002659D9" w:rsidRPr="00B757B0" w:rsidRDefault="002659D9" w:rsidP="002659D9">
      <w:pPr>
        <w:pStyle w:val="BodyText"/>
        <w:spacing w:before="120" w:after="120"/>
        <w:ind w:left="1254" w:firstLine="0"/>
        <w:rPr>
          <w:rFonts w:cs="Arial"/>
        </w:rPr>
      </w:pPr>
      <w:r w:rsidRPr="00B757B0">
        <w:rPr>
          <w:rFonts w:cs="Arial"/>
        </w:rPr>
        <w:t>A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person</w:t>
      </w:r>
      <w:r w:rsidRPr="00B757B0">
        <w:rPr>
          <w:rFonts w:cs="Arial"/>
          <w:spacing w:val="-3"/>
        </w:rPr>
        <w:t xml:space="preserve"> </w:t>
      </w:r>
      <w:r w:rsidRPr="00B757B0">
        <w:rPr>
          <w:rFonts w:cs="Arial"/>
        </w:rPr>
        <w:t>ceases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to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be</w:t>
      </w:r>
      <w:r w:rsidRPr="00B757B0">
        <w:rPr>
          <w:rFonts w:cs="Arial"/>
          <w:spacing w:val="-3"/>
        </w:rPr>
        <w:t xml:space="preserve"> </w:t>
      </w:r>
      <w:r w:rsidRPr="00B757B0">
        <w:rPr>
          <w:rFonts w:cs="Arial"/>
        </w:rPr>
        <w:t>a</w:t>
      </w:r>
      <w:r w:rsidRPr="00B757B0">
        <w:rPr>
          <w:rFonts w:cs="Arial"/>
          <w:spacing w:val="-3"/>
        </w:rPr>
        <w:t xml:space="preserve"> </w:t>
      </w:r>
      <w:r w:rsidRPr="00B757B0">
        <w:rPr>
          <w:rFonts w:cs="Arial"/>
        </w:rPr>
        <w:t>member</w:t>
      </w:r>
      <w:r w:rsidRPr="00B757B0">
        <w:rPr>
          <w:rFonts w:cs="Arial"/>
          <w:spacing w:val="-3"/>
        </w:rPr>
        <w:t xml:space="preserve"> </w:t>
      </w:r>
      <w:r w:rsidRPr="00B757B0">
        <w:rPr>
          <w:rFonts w:cs="Arial"/>
        </w:rPr>
        <w:t>of</w:t>
      </w:r>
      <w:r w:rsidRPr="00B757B0">
        <w:rPr>
          <w:rFonts w:cs="Arial"/>
          <w:spacing w:val="-3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association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if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person:</w:t>
      </w:r>
    </w:p>
    <w:p w14:paraId="2B56D476" w14:textId="77777777" w:rsidR="002659D9" w:rsidRPr="00B757B0" w:rsidRDefault="002659D9" w:rsidP="002659D9">
      <w:pPr>
        <w:pStyle w:val="BodyText"/>
        <w:numPr>
          <w:ilvl w:val="0"/>
          <w:numId w:val="25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B757B0">
        <w:rPr>
          <w:rFonts w:cs="Arial"/>
        </w:rPr>
        <w:t>dies,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or</w:t>
      </w:r>
    </w:p>
    <w:p w14:paraId="3D217FE5" w14:textId="77777777" w:rsidR="002659D9" w:rsidRPr="00B757B0" w:rsidRDefault="002659D9" w:rsidP="002659D9">
      <w:pPr>
        <w:pStyle w:val="BodyText"/>
        <w:numPr>
          <w:ilvl w:val="0"/>
          <w:numId w:val="25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B757B0">
        <w:rPr>
          <w:rFonts w:cs="Arial"/>
        </w:rPr>
        <w:t>resigns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from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being</w:t>
      </w:r>
      <w:r w:rsidRPr="00B757B0">
        <w:rPr>
          <w:rFonts w:cs="Arial"/>
          <w:spacing w:val="-3"/>
        </w:rPr>
        <w:t xml:space="preserve"> </w:t>
      </w:r>
      <w:r w:rsidRPr="00B757B0">
        <w:rPr>
          <w:rFonts w:cs="Arial"/>
        </w:rPr>
        <w:t>a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member,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or</w:t>
      </w:r>
    </w:p>
    <w:p w14:paraId="4934438A" w14:textId="77777777" w:rsidR="002659D9" w:rsidRPr="00B757B0" w:rsidRDefault="002659D9" w:rsidP="002659D9">
      <w:pPr>
        <w:pStyle w:val="BodyText"/>
        <w:numPr>
          <w:ilvl w:val="0"/>
          <w:numId w:val="25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B757B0">
        <w:rPr>
          <w:rFonts w:cs="Arial"/>
        </w:rPr>
        <w:t>is</w:t>
      </w:r>
      <w:r w:rsidRPr="00B757B0">
        <w:rPr>
          <w:rFonts w:cs="Arial"/>
          <w:spacing w:val="-7"/>
        </w:rPr>
        <w:t xml:space="preserve"> </w:t>
      </w:r>
      <w:r w:rsidRPr="00B757B0">
        <w:rPr>
          <w:rFonts w:cs="Arial"/>
        </w:rPr>
        <w:t>expelled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from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association,</w:t>
      </w:r>
      <w:r w:rsidRPr="00B757B0">
        <w:rPr>
          <w:rFonts w:cs="Arial"/>
          <w:spacing w:val="-7"/>
        </w:rPr>
        <w:t xml:space="preserve"> </w:t>
      </w:r>
      <w:r w:rsidRPr="00B757B0">
        <w:rPr>
          <w:rFonts w:cs="Arial"/>
        </w:rPr>
        <w:t>or</w:t>
      </w:r>
    </w:p>
    <w:p w14:paraId="750FECAE" w14:textId="77777777" w:rsidR="002659D9" w:rsidRPr="00B757B0" w:rsidRDefault="002659D9" w:rsidP="002659D9">
      <w:pPr>
        <w:pStyle w:val="BodyText"/>
        <w:numPr>
          <w:ilvl w:val="0"/>
          <w:numId w:val="25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B757B0">
        <w:rPr>
          <w:rFonts w:cs="Arial"/>
        </w:rPr>
        <w:t>fails</w:t>
      </w:r>
      <w:r w:rsidRPr="00B757B0">
        <w:rPr>
          <w:rFonts w:cs="Arial"/>
          <w:spacing w:val="20"/>
        </w:rPr>
        <w:t xml:space="preserve"> </w:t>
      </w:r>
      <w:r w:rsidRPr="00B757B0">
        <w:rPr>
          <w:rFonts w:cs="Arial"/>
        </w:rPr>
        <w:t>to</w:t>
      </w:r>
      <w:r w:rsidRPr="00B757B0">
        <w:rPr>
          <w:rFonts w:cs="Arial"/>
          <w:spacing w:val="21"/>
        </w:rPr>
        <w:t xml:space="preserve"> </w:t>
      </w:r>
      <w:r w:rsidRPr="00B757B0">
        <w:rPr>
          <w:rFonts w:cs="Arial"/>
        </w:rPr>
        <w:t>pay</w:t>
      </w:r>
      <w:r w:rsidRPr="00B757B0">
        <w:rPr>
          <w:rFonts w:cs="Arial"/>
          <w:spacing w:val="20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21"/>
        </w:rPr>
        <w:t xml:space="preserve"> </w:t>
      </w:r>
      <w:r w:rsidRPr="00B757B0">
        <w:rPr>
          <w:rFonts w:cs="Arial"/>
        </w:rPr>
        <w:t>annual</w:t>
      </w:r>
      <w:r w:rsidRPr="00B757B0">
        <w:rPr>
          <w:rFonts w:cs="Arial"/>
          <w:spacing w:val="20"/>
        </w:rPr>
        <w:t xml:space="preserve"> </w:t>
      </w:r>
      <w:r w:rsidRPr="00B757B0">
        <w:rPr>
          <w:rFonts w:cs="Arial"/>
          <w:spacing w:val="-1"/>
        </w:rPr>
        <w:t>subscription</w:t>
      </w:r>
      <w:r w:rsidRPr="00B757B0">
        <w:rPr>
          <w:rFonts w:cs="Arial"/>
          <w:spacing w:val="22"/>
        </w:rPr>
        <w:t xml:space="preserve"> </w:t>
      </w:r>
      <w:r w:rsidRPr="00B757B0">
        <w:rPr>
          <w:rFonts w:cs="Arial"/>
        </w:rPr>
        <w:t>fee</w:t>
      </w:r>
      <w:r w:rsidRPr="00B757B0">
        <w:rPr>
          <w:rFonts w:cs="Arial"/>
          <w:spacing w:val="20"/>
        </w:rPr>
        <w:t xml:space="preserve"> </w:t>
      </w:r>
      <w:r w:rsidRPr="00B757B0">
        <w:rPr>
          <w:rFonts w:cs="Arial"/>
        </w:rPr>
        <w:t>payable</w:t>
      </w:r>
      <w:r w:rsidRPr="00B757B0">
        <w:rPr>
          <w:rFonts w:cs="Arial"/>
          <w:spacing w:val="21"/>
        </w:rPr>
        <w:t xml:space="preserve"> </w:t>
      </w:r>
      <w:r w:rsidRPr="00B757B0">
        <w:rPr>
          <w:rFonts w:cs="Arial"/>
        </w:rPr>
        <w:t>under</w:t>
      </w:r>
      <w:r w:rsidRPr="00B757B0">
        <w:rPr>
          <w:rFonts w:cs="Arial"/>
          <w:spacing w:val="20"/>
        </w:rPr>
        <w:t xml:space="preserve"> </w:t>
      </w:r>
      <w:r w:rsidRPr="00B757B0">
        <w:rPr>
          <w:rFonts w:cs="Arial"/>
        </w:rPr>
        <w:t>clause</w:t>
      </w:r>
      <w:r w:rsidRPr="00B757B0">
        <w:rPr>
          <w:rFonts w:cs="Arial"/>
          <w:spacing w:val="21"/>
        </w:rPr>
        <w:t xml:space="preserve"> </w:t>
      </w:r>
      <w:r w:rsidRPr="00B757B0">
        <w:rPr>
          <w:rFonts w:cs="Arial"/>
        </w:rPr>
        <w:t>5(2)</w:t>
      </w:r>
      <w:r w:rsidRPr="00B757B0">
        <w:rPr>
          <w:rFonts w:cs="Arial"/>
          <w:spacing w:val="20"/>
        </w:rPr>
        <w:t xml:space="preserve"> </w:t>
      </w:r>
      <w:r w:rsidRPr="00B757B0">
        <w:rPr>
          <w:rFonts w:cs="Arial"/>
          <w:spacing w:val="-1"/>
        </w:rPr>
        <w:t>within</w:t>
      </w:r>
      <w:r w:rsidRPr="00B757B0">
        <w:rPr>
          <w:rFonts w:cs="Arial"/>
          <w:spacing w:val="21"/>
        </w:rPr>
        <w:t xml:space="preserve"> </w:t>
      </w:r>
      <w:r w:rsidRPr="00B757B0">
        <w:rPr>
          <w:rFonts w:cs="Arial"/>
        </w:rPr>
        <w:t>3</w:t>
      </w:r>
      <w:r w:rsidRPr="00B757B0">
        <w:rPr>
          <w:rFonts w:cs="Arial"/>
          <w:spacing w:val="23"/>
        </w:rPr>
        <w:t xml:space="preserve"> </w:t>
      </w:r>
      <w:r w:rsidRPr="00B757B0">
        <w:rPr>
          <w:rFonts w:cs="Arial"/>
        </w:rPr>
        <w:t>months</w:t>
      </w:r>
      <w:r w:rsidRPr="00B757B0">
        <w:rPr>
          <w:rFonts w:cs="Arial"/>
          <w:spacing w:val="-6"/>
        </w:rPr>
        <w:t xml:space="preserve"> </w:t>
      </w:r>
      <w:r w:rsidRPr="00B757B0">
        <w:rPr>
          <w:rFonts w:cs="Arial"/>
        </w:rPr>
        <w:t>of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the</w:t>
      </w:r>
      <w:r w:rsidRPr="00B757B0">
        <w:rPr>
          <w:rFonts w:cs="Arial"/>
          <w:spacing w:val="-5"/>
        </w:rPr>
        <w:t xml:space="preserve"> </w:t>
      </w:r>
      <w:r w:rsidRPr="00B757B0">
        <w:rPr>
          <w:rFonts w:cs="Arial"/>
        </w:rPr>
        <w:t>due</w:t>
      </w:r>
      <w:r w:rsidRPr="00B757B0">
        <w:rPr>
          <w:rFonts w:cs="Arial"/>
          <w:spacing w:val="-4"/>
        </w:rPr>
        <w:t xml:space="preserve"> </w:t>
      </w:r>
      <w:r w:rsidRPr="00B757B0">
        <w:rPr>
          <w:rFonts w:cs="Arial"/>
        </w:rPr>
        <w:t>date.</w:t>
      </w:r>
    </w:p>
    <w:p w14:paraId="7EF7D075" w14:textId="77777777" w:rsidR="002659D9" w:rsidRPr="00B757B0" w:rsidRDefault="002659D9" w:rsidP="002659D9">
      <w:pPr>
        <w:rPr>
          <w:rFonts w:cs="Arial"/>
          <w:spacing w:val="-1"/>
          <w:kern w:val="32"/>
          <w:sz w:val="32"/>
          <w:szCs w:val="32"/>
        </w:rPr>
      </w:pPr>
    </w:p>
    <w:p w14:paraId="04052573" w14:textId="77777777" w:rsidR="002659D9" w:rsidRPr="001E05AC" w:rsidRDefault="002659D9" w:rsidP="001E05AC">
      <w:pPr>
        <w:pStyle w:val="Contents1"/>
      </w:pPr>
      <w:bookmarkStart w:id="166" w:name="_Toc112755730"/>
      <w:r w:rsidRPr="001E05AC">
        <w:t>Part 3</w:t>
      </w:r>
      <w:r w:rsidRPr="001E05AC">
        <w:tab/>
        <w:t>Committee</w:t>
      </w:r>
      <w:bookmarkEnd w:id="166"/>
    </w:p>
    <w:p w14:paraId="547A5384" w14:textId="77777777" w:rsidR="002659D9" w:rsidRPr="00B757B0" w:rsidRDefault="002659D9" w:rsidP="002659D9">
      <w:pPr>
        <w:pStyle w:val="Heading2"/>
        <w:tabs>
          <w:tab w:val="left" w:pos="1821"/>
        </w:tabs>
        <w:spacing w:before="120" w:after="120"/>
        <w:rPr>
          <w:b/>
          <w:bCs/>
          <w:i/>
          <w:iCs/>
        </w:rPr>
      </w:pPr>
      <w:bookmarkStart w:id="167" w:name="_Toc112755731"/>
      <w:r w:rsidRPr="00B757B0">
        <w:rPr>
          <w:i/>
          <w:iCs/>
          <w:spacing w:val="-1"/>
        </w:rPr>
        <w:t>Division</w:t>
      </w:r>
      <w:r w:rsidRPr="00B757B0">
        <w:rPr>
          <w:i/>
          <w:iCs/>
          <w:spacing w:val="-10"/>
        </w:rPr>
        <w:t xml:space="preserve"> </w:t>
      </w:r>
      <w:r w:rsidRPr="00B757B0">
        <w:rPr>
          <w:i/>
          <w:iCs/>
        </w:rPr>
        <w:t>1</w:t>
      </w:r>
      <w:r w:rsidRPr="00B757B0">
        <w:rPr>
          <w:i/>
          <w:iCs/>
        </w:rPr>
        <w:tab/>
      </w:r>
      <w:r w:rsidRPr="00B757B0">
        <w:rPr>
          <w:i/>
          <w:iCs/>
          <w:spacing w:val="-1"/>
        </w:rPr>
        <w:t>Constitution</w:t>
      </w:r>
      <w:bookmarkEnd w:id="167"/>
    </w:p>
    <w:p w14:paraId="73E2C545" w14:textId="77777777" w:rsidR="002659D9" w:rsidRPr="001E05AC" w:rsidRDefault="002659D9" w:rsidP="001E05AC">
      <w:pPr>
        <w:pStyle w:val="Contents2"/>
        <w:rPr>
          <w:rFonts w:eastAsia="Arial"/>
        </w:rPr>
      </w:pPr>
      <w:bookmarkStart w:id="168" w:name="_Toc112755732"/>
      <w:r w:rsidRPr="001E05AC">
        <w:t>Functions of committee</w:t>
      </w:r>
      <w:bookmarkEnd w:id="168"/>
    </w:p>
    <w:p w14:paraId="5DB6CB7F" w14:textId="77777777" w:rsidR="002659D9" w:rsidRPr="001E05AC" w:rsidRDefault="002659D9" w:rsidP="001E05AC">
      <w:pPr>
        <w:pStyle w:val="BodyText"/>
      </w:pPr>
      <w:r w:rsidRPr="001E05AC">
        <w:t>Subject to the Act, the Regulation, this constitution and any resolution passed by the association in general meeting, the committee:</w:t>
      </w:r>
    </w:p>
    <w:p w14:paraId="48A9A279" w14:textId="77777777" w:rsidR="002659D9" w:rsidRPr="00644538" w:rsidRDefault="002659D9" w:rsidP="009B448F">
      <w:pPr>
        <w:pStyle w:val="BodyText"/>
        <w:numPr>
          <w:ilvl w:val="0"/>
          <w:numId w:val="39"/>
        </w:numPr>
        <w:tabs>
          <w:tab w:val="left" w:pos="1822"/>
        </w:tabs>
        <w:spacing w:before="120" w:after="120"/>
        <w:rPr>
          <w:rFonts w:cs="Arial"/>
        </w:rPr>
      </w:pPr>
      <w:r w:rsidRPr="00644538">
        <w:rPr>
          <w:rFonts w:cs="Arial"/>
        </w:rPr>
        <w:t>is to control and manage the affairs of the association, and</w:t>
      </w:r>
    </w:p>
    <w:p w14:paraId="2ECAE5E8" w14:textId="77777777" w:rsidR="002659D9" w:rsidRPr="00644538" w:rsidRDefault="002659D9" w:rsidP="009B448F">
      <w:pPr>
        <w:pStyle w:val="BodyText"/>
        <w:numPr>
          <w:ilvl w:val="0"/>
          <w:numId w:val="39"/>
        </w:numPr>
        <w:tabs>
          <w:tab w:val="left" w:pos="1822"/>
        </w:tabs>
        <w:spacing w:before="120" w:after="120"/>
        <w:rPr>
          <w:rFonts w:cs="Arial"/>
        </w:rPr>
      </w:pPr>
      <w:r w:rsidRPr="00644538">
        <w:rPr>
          <w:rFonts w:cs="Arial"/>
        </w:rPr>
        <w:t>may exercise all the functions that may be exercised by the association, other than a function that is required to be exercised by the association in general meeting, and</w:t>
      </w:r>
    </w:p>
    <w:p w14:paraId="38E2C8FA" w14:textId="77777777" w:rsidR="002659D9" w:rsidRPr="00644538" w:rsidRDefault="002659D9" w:rsidP="009B448F">
      <w:pPr>
        <w:pStyle w:val="BodyText"/>
        <w:numPr>
          <w:ilvl w:val="0"/>
          <w:numId w:val="39"/>
        </w:numPr>
        <w:tabs>
          <w:tab w:val="left" w:pos="1822"/>
        </w:tabs>
        <w:spacing w:before="120" w:after="120"/>
        <w:rPr>
          <w:rFonts w:cs="Arial"/>
        </w:rPr>
      </w:pPr>
      <w:r w:rsidRPr="00644538">
        <w:rPr>
          <w:rFonts w:cs="Arial"/>
        </w:rPr>
        <w:t>has power to do all things that are necessary or convenient to be done for the proper management of the affairs of the association.</w:t>
      </w:r>
    </w:p>
    <w:p w14:paraId="6F44F489" w14:textId="77777777" w:rsidR="002659D9" w:rsidRPr="001E05AC" w:rsidRDefault="002659D9" w:rsidP="001E05AC">
      <w:pPr>
        <w:pStyle w:val="Contents2"/>
        <w:rPr>
          <w:rFonts w:eastAsia="Arial"/>
        </w:rPr>
      </w:pPr>
      <w:bookmarkStart w:id="169" w:name="_Toc112755733"/>
      <w:r w:rsidRPr="001E05AC">
        <w:t>Composition of committee</w:t>
      </w:r>
      <w:bookmarkEnd w:id="169"/>
    </w:p>
    <w:p w14:paraId="4366242E" w14:textId="77777777" w:rsidR="002659D9" w:rsidRPr="001B65C1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1B65C1">
        <w:rPr>
          <w:rFonts w:cs="Arial"/>
        </w:rPr>
        <w:t>The</w:t>
      </w:r>
      <w:r w:rsidRPr="001B65C1">
        <w:rPr>
          <w:rFonts w:cs="Arial"/>
          <w:spacing w:val="31"/>
        </w:rPr>
        <w:t xml:space="preserve"> </w:t>
      </w:r>
      <w:r w:rsidRPr="001B65C1">
        <w:rPr>
          <w:rFonts w:cs="Arial"/>
        </w:rPr>
        <w:t>committee</w:t>
      </w:r>
      <w:r w:rsidRPr="001B65C1">
        <w:rPr>
          <w:rFonts w:cs="Arial"/>
          <w:spacing w:val="32"/>
        </w:rPr>
        <w:t xml:space="preserve"> </w:t>
      </w:r>
      <w:r w:rsidRPr="001B65C1">
        <w:rPr>
          <w:rFonts w:cs="Arial"/>
        </w:rPr>
        <w:t>must</w:t>
      </w:r>
      <w:r w:rsidRPr="001B65C1">
        <w:rPr>
          <w:rFonts w:cs="Arial"/>
          <w:spacing w:val="31"/>
        </w:rPr>
        <w:t xml:space="preserve"> </w:t>
      </w:r>
      <w:r w:rsidRPr="001B65C1">
        <w:rPr>
          <w:rFonts w:cs="Arial"/>
        </w:rPr>
        <w:t>have</w:t>
      </w:r>
      <w:r w:rsidRPr="001B65C1">
        <w:rPr>
          <w:rFonts w:cs="Arial"/>
          <w:spacing w:val="32"/>
        </w:rPr>
        <w:t xml:space="preserve"> </w:t>
      </w:r>
      <w:r w:rsidRPr="001B65C1">
        <w:rPr>
          <w:rFonts w:cs="Arial"/>
        </w:rPr>
        <w:t>7</w:t>
      </w:r>
      <w:r w:rsidRPr="001B65C1">
        <w:rPr>
          <w:rFonts w:cs="Arial"/>
          <w:spacing w:val="31"/>
        </w:rPr>
        <w:t xml:space="preserve"> </w:t>
      </w:r>
      <w:r w:rsidRPr="001B65C1">
        <w:rPr>
          <w:rFonts w:cs="Arial"/>
        </w:rPr>
        <w:t>members,</w:t>
      </w:r>
      <w:r w:rsidRPr="001B65C1">
        <w:rPr>
          <w:rFonts w:cs="Arial"/>
          <w:spacing w:val="32"/>
        </w:rPr>
        <w:t xml:space="preserve"> </w:t>
      </w:r>
      <w:r w:rsidRPr="001B65C1">
        <w:rPr>
          <w:rFonts w:cs="Arial"/>
        </w:rPr>
        <w:t>as</w:t>
      </w:r>
      <w:r w:rsidRPr="001B65C1">
        <w:rPr>
          <w:rFonts w:cs="Arial"/>
          <w:spacing w:val="31"/>
        </w:rPr>
        <w:t xml:space="preserve"> </w:t>
      </w:r>
      <w:r w:rsidRPr="001B65C1">
        <w:rPr>
          <w:rFonts w:cs="Arial"/>
        </w:rPr>
        <w:t>elected</w:t>
      </w:r>
      <w:r w:rsidRPr="001B65C1">
        <w:rPr>
          <w:rFonts w:cs="Arial"/>
          <w:spacing w:val="32"/>
        </w:rPr>
        <w:t xml:space="preserve"> </w:t>
      </w:r>
      <w:r w:rsidRPr="001B65C1">
        <w:rPr>
          <w:rFonts w:cs="Arial"/>
        </w:rPr>
        <w:t>in</w:t>
      </w:r>
      <w:r w:rsidRPr="001B65C1">
        <w:rPr>
          <w:rFonts w:cs="Arial"/>
          <w:spacing w:val="31"/>
        </w:rPr>
        <w:t xml:space="preserve"> </w:t>
      </w:r>
      <w:r w:rsidRPr="001B65C1">
        <w:rPr>
          <w:rFonts w:cs="Arial"/>
        </w:rPr>
        <w:t>accordance</w:t>
      </w:r>
      <w:r w:rsidRPr="001B65C1">
        <w:rPr>
          <w:rFonts w:cs="Arial"/>
          <w:spacing w:val="32"/>
        </w:rPr>
        <w:t xml:space="preserve"> </w:t>
      </w:r>
      <w:r w:rsidRPr="001B65C1">
        <w:rPr>
          <w:rFonts w:cs="Arial"/>
          <w:spacing w:val="-1"/>
        </w:rPr>
        <w:t>with</w:t>
      </w:r>
      <w:r w:rsidRPr="001B65C1">
        <w:rPr>
          <w:rFonts w:cs="Arial"/>
          <w:spacing w:val="32"/>
        </w:rPr>
        <w:t xml:space="preserve"> </w:t>
      </w:r>
      <w:r w:rsidRPr="001B65C1">
        <w:rPr>
          <w:rFonts w:cs="Arial"/>
        </w:rPr>
        <w:t>clause</w:t>
      </w:r>
      <w:r w:rsidRPr="001B65C1">
        <w:rPr>
          <w:rFonts w:cs="Arial"/>
          <w:spacing w:val="32"/>
        </w:rPr>
        <w:t xml:space="preserve"> </w:t>
      </w:r>
      <w:r w:rsidRPr="001B65C1">
        <w:rPr>
          <w:rFonts w:cs="Arial"/>
        </w:rPr>
        <w:t>15,</w:t>
      </w:r>
      <w:r w:rsidRPr="001B65C1">
        <w:rPr>
          <w:rFonts w:cs="Arial"/>
          <w:spacing w:val="21"/>
        </w:rPr>
        <w:t xml:space="preserve"> </w:t>
      </w:r>
      <w:r w:rsidRPr="001B65C1">
        <w:rPr>
          <w:rFonts w:cs="Arial"/>
        </w:rPr>
        <w:t>consisting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of:</w:t>
      </w:r>
    </w:p>
    <w:p w14:paraId="4086CEA7" w14:textId="77777777" w:rsidR="002659D9" w:rsidRPr="001B65C1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1B65C1">
        <w:rPr>
          <w:rFonts w:cs="Arial"/>
        </w:rPr>
        <w:t>the</w:t>
      </w:r>
      <w:r w:rsidRPr="001B65C1">
        <w:rPr>
          <w:rFonts w:cs="Arial"/>
          <w:spacing w:val="-14"/>
        </w:rPr>
        <w:t xml:space="preserve"> </w:t>
      </w:r>
      <w:r w:rsidRPr="001B65C1">
        <w:rPr>
          <w:rFonts w:cs="Arial"/>
        </w:rPr>
        <w:t>following</w:t>
      </w:r>
      <w:r w:rsidRPr="001B65C1">
        <w:rPr>
          <w:rFonts w:cs="Arial"/>
          <w:spacing w:val="-13"/>
        </w:rPr>
        <w:t xml:space="preserve"> </w:t>
      </w:r>
      <w:r w:rsidRPr="001B65C1">
        <w:rPr>
          <w:rFonts w:cs="Arial"/>
        </w:rPr>
        <w:t>office-bearers:</w:t>
      </w:r>
    </w:p>
    <w:p w14:paraId="0EB2C39F" w14:textId="77777777" w:rsidR="002659D9" w:rsidRPr="001B65C1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1B65C1">
        <w:rPr>
          <w:rFonts w:cs="Arial"/>
        </w:rPr>
        <w:t>the</w:t>
      </w:r>
      <w:r w:rsidRPr="001B65C1">
        <w:rPr>
          <w:rFonts w:cs="Arial"/>
          <w:spacing w:val="-13"/>
        </w:rPr>
        <w:t xml:space="preserve"> </w:t>
      </w:r>
      <w:r w:rsidRPr="001B65C1">
        <w:rPr>
          <w:rFonts w:cs="Arial"/>
        </w:rPr>
        <w:t>president,</w:t>
      </w:r>
    </w:p>
    <w:p w14:paraId="7B077443" w14:textId="77777777" w:rsidR="002659D9" w:rsidRPr="001B65C1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1B65C1">
        <w:rPr>
          <w:rFonts w:cs="Arial"/>
        </w:rPr>
        <w:t>the</w:t>
      </w:r>
      <w:r w:rsidRPr="001B65C1">
        <w:rPr>
          <w:rFonts w:cs="Arial"/>
          <w:spacing w:val="-17"/>
        </w:rPr>
        <w:t xml:space="preserve"> </w:t>
      </w:r>
      <w:r w:rsidRPr="001B65C1">
        <w:rPr>
          <w:rFonts w:cs="Arial"/>
        </w:rPr>
        <w:t>vice-president,</w:t>
      </w:r>
    </w:p>
    <w:p w14:paraId="680435CF" w14:textId="77777777" w:rsidR="002659D9" w:rsidRPr="001B65C1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614"/>
        <w:jc w:val="left"/>
        <w:rPr>
          <w:rFonts w:cs="Arial"/>
        </w:rPr>
      </w:pPr>
      <w:r w:rsidRPr="001B65C1">
        <w:rPr>
          <w:rFonts w:cs="Arial"/>
        </w:rPr>
        <w:t>the</w:t>
      </w:r>
      <w:r w:rsidRPr="001B65C1">
        <w:rPr>
          <w:rFonts w:cs="Arial"/>
          <w:spacing w:val="-13"/>
        </w:rPr>
        <w:t xml:space="preserve"> </w:t>
      </w:r>
      <w:r w:rsidRPr="001B65C1">
        <w:rPr>
          <w:rFonts w:cs="Arial"/>
          <w:spacing w:val="-1"/>
        </w:rPr>
        <w:t>secretary,</w:t>
      </w:r>
    </w:p>
    <w:p w14:paraId="04912FA1" w14:textId="77777777" w:rsidR="002659D9" w:rsidRPr="001B65C1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601"/>
        <w:jc w:val="left"/>
        <w:rPr>
          <w:rFonts w:cs="Arial"/>
        </w:rPr>
      </w:pPr>
      <w:r w:rsidRPr="001B65C1">
        <w:rPr>
          <w:rFonts w:cs="Arial"/>
        </w:rPr>
        <w:t>the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</w:rPr>
        <w:t>treasurer,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and</w:t>
      </w:r>
    </w:p>
    <w:p w14:paraId="50DCD667" w14:textId="77777777" w:rsidR="002659D9" w:rsidRPr="001B65C1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1B65C1">
        <w:rPr>
          <w:rFonts w:cs="Arial"/>
        </w:rPr>
        <w:t>at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least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3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ordinary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committee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members.</w:t>
      </w:r>
    </w:p>
    <w:p w14:paraId="431A1FFC" w14:textId="77777777" w:rsidR="002659D9" w:rsidRPr="001B65C1" w:rsidRDefault="002659D9" w:rsidP="002659D9">
      <w:pPr>
        <w:spacing w:before="120" w:after="120"/>
        <w:ind w:left="1254"/>
        <w:rPr>
          <w:rFonts w:eastAsia="Arial" w:cs="Arial"/>
        </w:rPr>
      </w:pPr>
      <w:r w:rsidRPr="001B65C1">
        <w:rPr>
          <w:rFonts w:eastAsia="Arial" w:cs="Arial"/>
          <w:b/>
          <w:bCs/>
          <w:spacing w:val="-1"/>
        </w:rPr>
        <w:t xml:space="preserve">Note - </w:t>
      </w:r>
      <w:r w:rsidRPr="001B65C1">
        <w:rPr>
          <w:rFonts w:eastAsia="Arial" w:cs="Arial"/>
        </w:rPr>
        <w:t>The</w:t>
      </w:r>
      <w:r w:rsidRPr="001B65C1">
        <w:rPr>
          <w:rFonts w:eastAsia="Arial" w:cs="Arial"/>
          <w:spacing w:val="41"/>
        </w:rPr>
        <w:t xml:space="preserve"> </w:t>
      </w:r>
      <w:r w:rsidRPr="001B65C1">
        <w:rPr>
          <w:rFonts w:eastAsia="Arial" w:cs="Arial"/>
        </w:rPr>
        <w:t>Act,</w:t>
      </w:r>
      <w:r w:rsidRPr="001B65C1">
        <w:rPr>
          <w:rFonts w:eastAsia="Arial" w:cs="Arial"/>
          <w:spacing w:val="40"/>
        </w:rPr>
        <w:t xml:space="preserve"> </w:t>
      </w:r>
      <w:r w:rsidRPr="001B65C1">
        <w:rPr>
          <w:rFonts w:eastAsia="Arial" w:cs="Arial"/>
        </w:rPr>
        <w:t>section</w:t>
      </w:r>
      <w:r w:rsidRPr="001B65C1">
        <w:rPr>
          <w:rFonts w:eastAsia="Arial" w:cs="Arial"/>
          <w:spacing w:val="41"/>
        </w:rPr>
        <w:t xml:space="preserve"> </w:t>
      </w:r>
      <w:r w:rsidRPr="001B65C1">
        <w:rPr>
          <w:rFonts w:eastAsia="Arial" w:cs="Arial"/>
          <w:spacing w:val="-1"/>
        </w:rPr>
        <w:t>28</w:t>
      </w:r>
      <w:r w:rsidRPr="001B65C1">
        <w:rPr>
          <w:rFonts w:eastAsia="Arial" w:cs="Arial"/>
          <w:spacing w:val="41"/>
        </w:rPr>
        <w:t xml:space="preserve"> </w:t>
      </w:r>
      <w:r w:rsidRPr="001B65C1">
        <w:rPr>
          <w:rFonts w:eastAsia="Arial" w:cs="Arial"/>
        </w:rPr>
        <w:t>contains</w:t>
      </w:r>
      <w:r w:rsidRPr="001B65C1">
        <w:rPr>
          <w:rFonts w:eastAsia="Arial" w:cs="Arial"/>
          <w:spacing w:val="40"/>
        </w:rPr>
        <w:t xml:space="preserve"> </w:t>
      </w:r>
      <w:r w:rsidRPr="001B65C1">
        <w:rPr>
          <w:rFonts w:eastAsia="Arial" w:cs="Arial"/>
        </w:rPr>
        <w:t>requirements</w:t>
      </w:r>
      <w:r w:rsidRPr="001B65C1">
        <w:rPr>
          <w:rFonts w:eastAsia="Arial" w:cs="Arial"/>
          <w:spacing w:val="41"/>
        </w:rPr>
        <w:t xml:space="preserve"> </w:t>
      </w:r>
      <w:r w:rsidRPr="001B65C1">
        <w:rPr>
          <w:rFonts w:eastAsia="Arial" w:cs="Arial"/>
        </w:rPr>
        <w:t>relating</w:t>
      </w:r>
      <w:r w:rsidRPr="001B65C1">
        <w:rPr>
          <w:rFonts w:eastAsia="Arial" w:cs="Arial"/>
          <w:spacing w:val="41"/>
        </w:rPr>
        <w:t xml:space="preserve"> </w:t>
      </w:r>
      <w:r w:rsidRPr="001B65C1">
        <w:rPr>
          <w:rFonts w:eastAsia="Arial" w:cs="Arial"/>
        </w:rPr>
        <w:t>to</w:t>
      </w:r>
      <w:r w:rsidRPr="001B65C1">
        <w:rPr>
          <w:rFonts w:eastAsia="Arial" w:cs="Arial"/>
          <w:spacing w:val="40"/>
        </w:rPr>
        <w:t xml:space="preserve"> </w:t>
      </w:r>
      <w:r w:rsidRPr="001B65C1">
        <w:rPr>
          <w:rFonts w:eastAsia="Arial" w:cs="Arial"/>
        </w:rPr>
        <w:t>membership</w:t>
      </w:r>
      <w:r w:rsidRPr="001B65C1">
        <w:rPr>
          <w:rFonts w:eastAsia="Arial" w:cs="Arial"/>
          <w:spacing w:val="41"/>
        </w:rPr>
        <w:t xml:space="preserve"> </w:t>
      </w:r>
      <w:r w:rsidRPr="001B65C1">
        <w:rPr>
          <w:rFonts w:eastAsia="Arial" w:cs="Arial"/>
          <w:spacing w:val="-1"/>
        </w:rPr>
        <w:t>eligibility</w:t>
      </w:r>
      <w:r w:rsidRPr="001B65C1">
        <w:rPr>
          <w:rFonts w:eastAsia="Arial" w:cs="Arial"/>
          <w:spacing w:val="40"/>
        </w:rPr>
        <w:t xml:space="preserve"> </w:t>
      </w:r>
      <w:r w:rsidRPr="001B65C1">
        <w:rPr>
          <w:rFonts w:eastAsia="Arial" w:cs="Arial"/>
          <w:spacing w:val="-1"/>
        </w:rPr>
        <w:t>and</w:t>
      </w:r>
      <w:r w:rsidRPr="001B65C1">
        <w:rPr>
          <w:rFonts w:eastAsia="Arial" w:cs="Arial"/>
          <w:spacing w:val="23"/>
        </w:rPr>
        <w:t xml:space="preserve"> </w:t>
      </w:r>
      <w:r w:rsidRPr="001B65C1">
        <w:rPr>
          <w:rFonts w:eastAsia="Arial" w:cs="Arial"/>
        </w:rPr>
        <w:t>composition</w:t>
      </w:r>
      <w:r w:rsidRPr="001B65C1">
        <w:rPr>
          <w:rFonts w:eastAsia="Arial" w:cs="Arial"/>
          <w:spacing w:val="-2"/>
        </w:rPr>
        <w:t xml:space="preserve"> </w:t>
      </w:r>
      <w:r w:rsidRPr="001B65C1">
        <w:rPr>
          <w:rFonts w:eastAsia="Arial" w:cs="Arial"/>
          <w:spacing w:val="-1"/>
        </w:rPr>
        <w:t>of</w:t>
      </w:r>
      <w:r w:rsidRPr="001B65C1">
        <w:rPr>
          <w:rFonts w:eastAsia="Arial" w:cs="Arial"/>
        </w:rPr>
        <w:t xml:space="preserve"> the</w:t>
      </w:r>
      <w:r w:rsidRPr="001B65C1">
        <w:rPr>
          <w:rFonts w:eastAsia="Arial" w:cs="Arial"/>
          <w:spacing w:val="-2"/>
        </w:rPr>
        <w:t xml:space="preserve"> </w:t>
      </w:r>
      <w:r w:rsidRPr="001B65C1">
        <w:rPr>
          <w:rFonts w:eastAsia="Arial" w:cs="Arial"/>
        </w:rPr>
        <w:t>committee.</w:t>
      </w:r>
    </w:p>
    <w:p w14:paraId="5C49D5F8" w14:textId="77777777" w:rsidR="002659D9" w:rsidRPr="001B65C1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1B65C1">
        <w:rPr>
          <w:rFonts w:cs="Arial"/>
          <w:spacing w:val="-1"/>
        </w:rPr>
        <w:t>An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office-bearer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may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hold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up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to</w:t>
      </w:r>
      <w:r w:rsidRPr="001B65C1">
        <w:rPr>
          <w:rFonts w:cs="Arial"/>
          <w:spacing w:val="-17"/>
        </w:rPr>
        <w:t xml:space="preserve"> </w:t>
      </w:r>
      <w:r w:rsidRPr="001B65C1">
        <w:rPr>
          <w:rFonts w:cs="Arial"/>
        </w:rPr>
        <w:t>2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offices,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other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than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both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offices</w:t>
      </w:r>
      <w:r w:rsidRPr="001B65C1">
        <w:rPr>
          <w:rFonts w:cs="Arial"/>
          <w:spacing w:val="-16"/>
        </w:rPr>
        <w:t xml:space="preserve"> </w:t>
      </w:r>
      <w:r w:rsidRPr="001B65C1">
        <w:rPr>
          <w:rFonts w:cs="Arial"/>
        </w:rPr>
        <w:t>of</w:t>
      </w:r>
      <w:r w:rsidRPr="001B65C1">
        <w:rPr>
          <w:rFonts w:cs="Arial"/>
          <w:spacing w:val="-17"/>
        </w:rPr>
        <w:t xml:space="preserve"> </w:t>
      </w:r>
      <w:r w:rsidRPr="001B65C1">
        <w:rPr>
          <w:rFonts w:cs="Arial"/>
        </w:rPr>
        <w:t>president</w:t>
      </w:r>
      <w:r w:rsidRPr="001B65C1">
        <w:rPr>
          <w:rFonts w:cs="Arial"/>
          <w:spacing w:val="-15"/>
        </w:rPr>
        <w:t xml:space="preserve"> </w:t>
      </w:r>
      <w:r w:rsidRPr="001B65C1">
        <w:rPr>
          <w:rFonts w:cs="Arial"/>
        </w:rPr>
        <w:t>and</w:t>
      </w:r>
      <w:r w:rsidRPr="001B65C1">
        <w:rPr>
          <w:rFonts w:cs="Arial"/>
          <w:spacing w:val="21"/>
          <w:w w:val="99"/>
        </w:rPr>
        <w:t xml:space="preserve"> </w:t>
      </w:r>
      <w:r w:rsidRPr="001B65C1">
        <w:rPr>
          <w:rFonts w:cs="Arial"/>
        </w:rPr>
        <w:t>vice-president.</w:t>
      </w:r>
    </w:p>
    <w:p w14:paraId="17A2799E" w14:textId="77777777" w:rsidR="002659D9" w:rsidRPr="00355CF3" w:rsidRDefault="002659D9" w:rsidP="002659D9">
      <w:pPr>
        <w:pStyle w:val="Contents2"/>
        <w:rPr>
          <w:rFonts w:eastAsia="Arial"/>
        </w:rPr>
      </w:pPr>
      <w:bookmarkStart w:id="170" w:name="_Toc112755734"/>
      <w:r w:rsidRPr="00355CF3">
        <w:t>Election</w:t>
      </w:r>
      <w:r w:rsidRPr="00355CF3">
        <w:rPr>
          <w:spacing w:val="-4"/>
        </w:rPr>
        <w:t xml:space="preserve"> </w:t>
      </w:r>
      <w:r w:rsidRPr="00355CF3">
        <w:t>of</w:t>
      </w:r>
      <w:r w:rsidRPr="00355CF3">
        <w:rPr>
          <w:spacing w:val="-4"/>
        </w:rPr>
        <w:t xml:space="preserve"> </w:t>
      </w:r>
      <w:r w:rsidRPr="00355CF3">
        <w:t>committee</w:t>
      </w:r>
      <w:r w:rsidRPr="00355CF3">
        <w:rPr>
          <w:spacing w:val="-3"/>
        </w:rPr>
        <w:t xml:space="preserve"> </w:t>
      </w:r>
      <w:r w:rsidRPr="00355CF3">
        <w:t>members</w:t>
      </w:r>
      <w:bookmarkEnd w:id="170"/>
    </w:p>
    <w:p w14:paraId="4F2052CD" w14:textId="0EB3F0C1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Any</w:t>
      </w:r>
      <w:r w:rsidRPr="00270F2E">
        <w:rPr>
          <w:rFonts w:cs="Arial"/>
          <w:spacing w:val="2"/>
        </w:rPr>
        <w:t xml:space="preserve"> </w:t>
      </w:r>
      <w:r w:rsidR="00CC16B6">
        <w:rPr>
          <w:rFonts w:cs="Arial"/>
          <w:spacing w:val="2"/>
        </w:rPr>
        <w:t xml:space="preserve">adult </w:t>
      </w:r>
      <w:r w:rsidRPr="00270F2E">
        <w:rPr>
          <w:rFonts w:cs="Arial"/>
        </w:rPr>
        <w:t>member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nominated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candidate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election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office-bearer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ordinary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member.</w:t>
      </w:r>
    </w:p>
    <w:p w14:paraId="2615695A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nomination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be:</w:t>
      </w:r>
    </w:p>
    <w:p w14:paraId="1E77643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made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writing,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and</w:t>
      </w:r>
    </w:p>
    <w:p w14:paraId="654D10A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  <w:spacing w:val="-1"/>
        </w:rPr>
        <w:t>signed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2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association,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including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candidate,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lastRenderedPageBreak/>
        <w:t>and</w:t>
      </w:r>
    </w:p>
    <w:p w14:paraId="58850C7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accompanied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consent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candidate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nomination,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</w:p>
    <w:p w14:paraId="033B3E3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given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7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days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date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fixed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election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take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place.</w:t>
      </w:r>
    </w:p>
    <w:p w14:paraId="12CEA4CA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insufficient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nominations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received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fill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all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vacancies:</w:t>
      </w:r>
    </w:p>
    <w:p w14:paraId="1C94A6F0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candidates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nominated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taken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elected,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and</w:t>
      </w:r>
    </w:p>
    <w:p w14:paraId="0DD50F9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call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further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nominations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meeting.</w:t>
      </w:r>
    </w:p>
    <w:p w14:paraId="41C3FBDB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nomination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response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call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further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nominations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directed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meeting.</w:t>
      </w:r>
    </w:p>
    <w:p w14:paraId="16A1DEE5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Vacancies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remain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after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call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further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nominations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taken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casual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vacancies.</w:t>
      </w:r>
    </w:p>
    <w:p w14:paraId="5AF0C4F7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nominations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received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equal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vacancies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filled,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nominated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taken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elected.</w:t>
      </w:r>
    </w:p>
    <w:p w14:paraId="61C12666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nominations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received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than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vacancies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filled,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ballot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directed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committee.</w:t>
      </w:r>
    </w:p>
    <w:p w14:paraId="49EAFBC2" w14:textId="77777777" w:rsidR="002659D9" w:rsidRPr="00355CF3" w:rsidRDefault="002659D9" w:rsidP="002659D9">
      <w:pPr>
        <w:pStyle w:val="Contents2"/>
        <w:rPr>
          <w:rFonts w:eastAsia="Arial"/>
        </w:rPr>
      </w:pPr>
      <w:bookmarkStart w:id="171" w:name="_Toc112755735"/>
      <w:r w:rsidRPr="00355CF3">
        <w:t>Terms</w:t>
      </w:r>
      <w:r w:rsidRPr="00355CF3">
        <w:rPr>
          <w:spacing w:val="-5"/>
        </w:rPr>
        <w:t xml:space="preserve"> </w:t>
      </w:r>
      <w:r w:rsidRPr="00355CF3">
        <w:t>of</w:t>
      </w:r>
      <w:r w:rsidRPr="00355CF3">
        <w:rPr>
          <w:spacing w:val="-5"/>
        </w:rPr>
        <w:t xml:space="preserve"> </w:t>
      </w:r>
      <w:r w:rsidRPr="00355CF3">
        <w:t>office</w:t>
      </w:r>
      <w:bookmarkEnd w:id="171"/>
    </w:p>
    <w:p w14:paraId="56C9201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constitution,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holds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day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elected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until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immediately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next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meeting.</w:t>
      </w:r>
    </w:p>
    <w:p w14:paraId="7CE1BBD1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eligible,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otherwise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qualified,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re-election.</w:t>
      </w:r>
    </w:p>
    <w:p w14:paraId="7AEF4578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There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no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limit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consecutive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terms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hold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office.</w:t>
      </w:r>
    </w:p>
    <w:p w14:paraId="4849193C" w14:textId="77777777" w:rsidR="002659D9" w:rsidRPr="00355CF3" w:rsidRDefault="002659D9" w:rsidP="002659D9">
      <w:pPr>
        <w:pStyle w:val="Contents2"/>
        <w:rPr>
          <w:rFonts w:eastAsia="Arial"/>
        </w:rPr>
      </w:pPr>
      <w:bookmarkStart w:id="172" w:name="_Toc112755736"/>
      <w:r w:rsidRPr="00355CF3">
        <w:t>Vacancies</w:t>
      </w:r>
      <w:r w:rsidRPr="00355CF3">
        <w:rPr>
          <w:spacing w:val="-5"/>
        </w:rPr>
        <w:t xml:space="preserve"> </w:t>
      </w:r>
      <w:r w:rsidRPr="00355CF3">
        <w:t>in</w:t>
      </w:r>
      <w:r w:rsidRPr="00355CF3">
        <w:rPr>
          <w:spacing w:val="-4"/>
        </w:rPr>
        <w:t xml:space="preserve"> </w:t>
      </w:r>
      <w:r w:rsidRPr="00355CF3">
        <w:t>office</w:t>
      </w:r>
      <w:bookmarkEnd w:id="172"/>
    </w:p>
    <w:p w14:paraId="3759EA64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casual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vacancy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arises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member:</w:t>
      </w:r>
    </w:p>
    <w:p w14:paraId="0F81BEC5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dies,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7F80472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ceases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association,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7735CCB3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resigns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given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secretary,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</w:p>
    <w:p w14:paraId="65FAD7DA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removed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clause,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or</w:t>
      </w:r>
    </w:p>
    <w:p w14:paraId="6337A487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is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absent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3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consecutive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  <w:spacing w:val="-1"/>
        </w:rPr>
        <w:t>without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consent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committee,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or</w:t>
      </w:r>
    </w:p>
    <w:p w14:paraId="68AFC32E" w14:textId="77777777" w:rsidR="002659D9" w:rsidRPr="00270F2E" w:rsidRDefault="002659D9" w:rsidP="009B448F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becomes</w:t>
      </w:r>
      <w:r w:rsidRPr="009B448F">
        <w:rPr>
          <w:rFonts w:cs="Arial"/>
        </w:rPr>
        <w:t xml:space="preserve"> </w:t>
      </w:r>
      <w:r w:rsidRPr="00270F2E">
        <w:rPr>
          <w:rFonts w:cs="Arial"/>
        </w:rPr>
        <w:t>an</w:t>
      </w:r>
      <w:r w:rsidRPr="009B448F">
        <w:rPr>
          <w:rFonts w:cs="Arial"/>
        </w:rPr>
        <w:t xml:space="preserve"> </w:t>
      </w:r>
      <w:r w:rsidRPr="00270F2E">
        <w:rPr>
          <w:rFonts w:cs="Arial"/>
        </w:rPr>
        <w:t>insolvent under administration</w:t>
      </w:r>
      <w:r w:rsidRPr="009B448F">
        <w:rPr>
          <w:rFonts w:cs="Arial"/>
        </w:rPr>
        <w:t xml:space="preserve"> within </w:t>
      </w:r>
      <w:r w:rsidRPr="00270F2E">
        <w:rPr>
          <w:rFonts w:cs="Arial"/>
        </w:rPr>
        <w:t>the</w:t>
      </w:r>
      <w:r w:rsidRPr="009B448F">
        <w:rPr>
          <w:rFonts w:cs="Arial"/>
        </w:rPr>
        <w:t xml:space="preserve"> </w:t>
      </w:r>
      <w:r w:rsidRPr="00270F2E">
        <w:rPr>
          <w:rFonts w:cs="Arial"/>
        </w:rPr>
        <w:t xml:space="preserve">meaning of the </w:t>
      </w:r>
      <w:r w:rsidRPr="009B448F">
        <w:rPr>
          <w:rFonts w:cs="Arial"/>
        </w:rPr>
        <w:t xml:space="preserve">Corporations Act 2001 </w:t>
      </w:r>
      <w:r w:rsidRPr="00270F2E">
        <w:rPr>
          <w:rFonts w:cs="Arial"/>
        </w:rPr>
        <w:t>of</w:t>
      </w:r>
      <w:r w:rsidRPr="009B448F">
        <w:rPr>
          <w:rFonts w:cs="Arial"/>
        </w:rPr>
        <w:t xml:space="preserve"> </w:t>
      </w:r>
      <w:r w:rsidRPr="00270F2E">
        <w:rPr>
          <w:rFonts w:cs="Arial"/>
        </w:rPr>
        <w:t>the</w:t>
      </w:r>
      <w:r w:rsidRPr="009B448F">
        <w:rPr>
          <w:rFonts w:cs="Arial"/>
        </w:rPr>
        <w:t xml:space="preserve"> </w:t>
      </w:r>
      <w:r w:rsidRPr="00270F2E">
        <w:rPr>
          <w:rFonts w:cs="Arial"/>
        </w:rPr>
        <w:t>Commonwealth,</w:t>
      </w:r>
      <w:r w:rsidRPr="009B448F">
        <w:rPr>
          <w:rFonts w:cs="Arial"/>
        </w:rPr>
        <w:t xml:space="preserve"> </w:t>
      </w:r>
      <w:r w:rsidRPr="00270F2E">
        <w:rPr>
          <w:rFonts w:cs="Arial"/>
        </w:rPr>
        <w:t>or</w:t>
      </w:r>
    </w:p>
    <w:p w14:paraId="39DFAA6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 xml:space="preserve">is prohibited from being a director of a company under the </w:t>
      </w:r>
      <w:r w:rsidRPr="00270F2E">
        <w:rPr>
          <w:rFonts w:cs="Arial"/>
          <w:i/>
        </w:rPr>
        <w:t>Corporations Act</w:t>
      </w:r>
      <w:r w:rsidRPr="00270F2E">
        <w:rPr>
          <w:rFonts w:cs="Arial"/>
          <w:i/>
          <w:w w:val="99"/>
        </w:rPr>
        <w:t xml:space="preserve"> </w:t>
      </w:r>
      <w:r w:rsidRPr="00270F2E">
        <w:rPr>
          <w:rFonts w:cs="Arial"/>
          <w:i/>
        </w:rPr>
        <w:t>2001</w:t>
      </w:r>
      <w:r w:rsidRPr="00270F2E">
        <w:rPr>
          <w:rFonts w:cs="Arial"/>
          <w:i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Commonwealth,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Part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2D.6,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</w:p>
    <w:p w14:paraId="54982FF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is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convicted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an offence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involving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fraud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or dishonesty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 xml:space="preserve">for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maximum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penalty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imprisonment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3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months,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6D740F2F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491"/>
        <w:rPr>
          <w:rFonts w:cs="Arial"/>
        </w:rPr>
      </w:pPr>
      <w:r w:rsidRPr="00270F2E">
        <w:rPr>
          <w:rFonts w:cs="Arial"/>
        </w:rPr>
        <w:t>becomes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mentally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incapacitated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person.</w:t>
      </w:r>
    </w:p>
    <w:p w14:paraId="187767BA" w14:textId="522F5315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7"/>
        </w:rPr>
        <w:t xml:space="preserve"> </w:t>
      </w:r>
      <w:r w:rsidR="00644538">
        <w:rPr>
          <w:rFonts w:cs="Arial"/>
          <w:spacing w:val="-7"/>
        </w:rPr>
        <w:t xml:space="preserve">a </w:t>
      </w:r>
      <w:r w:rsidRPr="00270F2E">
        <w:rPr>
          <w:rFonts w:cs="Arial"/>
        </w:rPr>
        <w:t>general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may,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resolution:</w:t>
      </w:r>
    </w:p>
    <w:p w14:paraId="37D3028B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remove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time,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and</w:t>
      </w:r>
    </w:p>
    <w:p w14:paraId="35155C4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appoint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another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hold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balance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member’s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term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office.</w:t>
      </w:r>
    </w:p>
    <w:p w14:paraId="0F81B1BD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  <w:spacing w:val="-1"/>
        </w:rPr>
        <w:t>whom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proposed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referred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(2)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lastRenderedPageBreak/>
        <w:t>relates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may:</w:t>
      </w:r>
    </w:p>
    <w:p w14:paraId="7D8C5DFF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give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  <w:spacing w:val="-1"/>
        </w:rPr>
        <w:t xml:space="preserve">statement, </w:t>
      </w:r>
      <w:r w:rsidRPr="00270F2E">
        <w:rPr>
          <w:rFonts w:cs="Arial"/>
        </w:rPr>
        <w:t>of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reasonable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length,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president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  <w:spacing w:val="-1"/>
        </w:rPr>
        <w:t>secretary,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and</w:t>
      </w:r>
    </w:p>
    <w:p w14:paraId="0CFF04A3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request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  <w:spacing w:val="-1"/>
        </w:rPr>
        <w:t>send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copy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  <w:spacing w:val="-1"/>
        </w:rPr>
        <w:t>statement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7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days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proposed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  <w:spacing w:val="-1"/>
        </w:rPr>
        <w:t>will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considered.</w:t>
      </w:r>
    </w:p>
    <w:p w14:paraId="2E61A494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fails to</w:t>
      </w:r>
      <w:r w:rsidRPr="00270F2E">
        <w:rPr>
          <w:rFonts w:cs="Arial"/>
          <w:spacing w:val="-1"/>
        </w:rPr>
        <w:t xml:space="preserve"> send </w:t>
      </w:r>
      <w:r w:rsidRPr="00270F2E">
        <w:rPr>
          <w:rFonts w:cs="Arial"/>
        </w:rPr>
        <w:t>a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copy of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"/>
        </w:rPr>
        <w:t xml:space="preserve"> statement</w:t>
      </w:r>
      <w:r w:rsidRPr="00270F2E">
        <w:rPr>
          <w:rFonts w:cs="Arial"/>
        </w:rPr>
        <w:t xml:space="preserve"> received under</w:t>
      </w:r>
      <w:r w:rsidRPr="00270F2E">
        <w:rPr>
          <w:rFonts w:cs="Arial"/>
          <w:spacing w:val="-1"/>
        </w:rPr>
        <w:t xml:space="preserve"> subclause</w:t>
      </w:r>
      <w:r w:rsidRPr="00270F2E">
        <w:rPr>
          <w:rFonts w:cs="Arial"/>
        </w:rPr>
        <w:t xml:space="preserve"> (3)(a)</w:t>
      </w:r>
      <w:r w:rsidRPr="00270F2E">
        <w:rPr>
          <w:rFonts w:cs="Arial"/>
          <w:spacing w:val="24"/>
          <w:w w:val="99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accordance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request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(3)(b),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  <w:spacing w:val="-1"/>
        </w:rPr>
        <w:t>statement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read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aloud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proposed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will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considered.</w:t>
      </w:r>
    </w:p>
    <w:p w14:paraId="72F3808E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appoint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fill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casual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vacancy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than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vacancy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arising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removal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member.</w:t>
      </w:r>
    </w:p>
    <w:p w14:paraId="0297A9A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constitution,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appointed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fill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casual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vacancy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holds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until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next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meeting.</w:t>
      </w:r>
    </w:p>
    <w:p w14:paraId="0F54D61F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73" w:name="_Toc112755737"/>
      <w:r w:rsidRPr="00270F2E">
        <w:t>Secretary</w:t>
      </w:r>
      <w:bookmarkEnd w:id="173"/>
    </w:p>
    <w:p w14:paraId="44A7244D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As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  <w:spacing w:val="-1"/>
        </w:rPr>
        <w:t>soon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</w:rPr>
        <w:t>practicable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</w:rPr>
        <w:t>after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</w:rPr>
        <w:t>being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elected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  <w:spacing w:val="-1"/>
        </w:rPr>
        <w:t>secretary,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13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lodge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5"/>
          <w:w w:val="99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specifying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secretary’s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address.</w:t>
      </w:r>
    </w:p>
    <w:p w14:paraId="5B2881ED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keep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minutes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of:</w:t>
      </w:r>
    </w:p>
    <w:p w14:paraId="3C0D46C7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all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elections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members,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and</w:t>
      </w:r>
    </w:p>
    <w:p w14:paraId="6461066D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the names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members present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of the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and</w:t>
      </w:r>
    </w:p>
    <w:p w14:paraId="79405E0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all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proceedings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meetings.</w:t>
      </w:r>
    </w:p>
    <w:p w14:paraId="35646253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minutes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be:</w:t>
      </w:r>
    </w:p>
    <w:p w14:paraId="671CE91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kept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form,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</w:p>
    <w:p w14:paraId="5B26D026" w14:textId="4A61B8F8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for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minutes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proceedings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meeting -</w:t>
      </w:r>
      <w:r w:rsidR="00644538">
        <w:rPr>
          <w:rFonts w:cs="Arial"/>
        </w:rPr>
        <w:t xml:space="preserve"> </w:t>
      </w:r>
      <w:r w:rsidRPr="00270F2E">
        <w:rPr>
          <w:rFonts w:cs="Arial"/>
        </w:rPr>
        <w:t>signed,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  <w:spacing w:val="-1"/>
        </w:rPr>
        <w:t>writing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means,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by:</w:t>
      </w:r>
    </w:p>
    <w:p w14:paraId="7B0C35DE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who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presided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1E7B6D5A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  <w:spacing w:val="-1"/>
        </w:rPr>
        <w:t>subsequent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meeting.</w:t>
      </w:r>
    </w:p>
    <w:p w14:paraId="001ED829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74" w:name="_Toc112755738"/>
      <w:r w:rsidRPr="00270F2E">
        <w:t>Treasurer</w:t>
      </w:r>
      <w:bookmarkEnd w:id="174"/>
    </w:p>
    <w:p w14:paraId="3A5754CB" w14:textId="6BDAB723" w:rsidR="002659D9" w:rsidRPr="00270F2E" w:rsidRDefault="002659D9" w:rsidP="002659D9">
      <w:pPr>
        <w:pStyle w:val="BodyText"/>
        <w:spacing w:before="120" w:after="120"/>
        <w:ind w:left="1254" w:firstLine="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treasurer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ensure</w:t>
      </w:r>
      <w:r w:rsidR="00644538">
        <w:rPr>
          <w:rFonts w:cs="Arial"/>
        </w:rPr>
        <w:t>:</w:t>
      </w:r>
    </w:p>
    <w:p w14:paraId="435CB68E" w14:textId="77777777" w:rsidR="002659D9" w:rsidRPr="00270F2E" w:rsidRDefault="002659D9" w:rsidP="002659D9">
      <w:pPr>
        <w:pStyle w:val="BodyText"/>
        <w:numPr>
          <w:ilvl w:val="0"/>
          <w:numId w:val="2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all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money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owed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collected,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</w:p>
    <w:p w14:paraId="56D44066" w14:textId="77777777" w:rsidR="002659D9" w:rsidRPr="00270F2E" w:rsidRDefault="002659D9" w:rsidP="002659D9">
      <w:pPr>
        <w:pStyle w:val="BodyText"/>
        <w:numPr>
          <w:ilvl w:val="0"/>
          <w:numId w:val="2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all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payments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authorised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made,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and</w:t>
      </w:r>
    </w:p>
    <w:p w14:paraId="27B76897" w14:textId="77777777" w:rsidR="002659D9" w:rsidRPr="00270F2E" w:rsidRDefault="002659D9" w:rsidP="002659D9">
      <w:pPr>
        <w:pStyle w:val="BodyText"/>
        <w:numPr>
          <w:ilvl w:val="0"/>
          <w:numId w:val="2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correct</w:t>
      </w:r>
      <w:r w:rsidRPr="00270F2E">
        <w:rPr>
          <w:rFonts w:cs="Arial"/>
          <w:spacing w:val="43"/>
        </w:rPr>
        <w:t xml:space="preserve"> </w:t>
      </w:r>
      <w:r w:rsidRPr="00270F2E">
        <w:rPr>
          <w:rFonts w:cs="Arial"/>
        </w:rPr>
        <w:t>books</w:t>
      </w:r>
      <w:r w:rsidRPr="00270F2E">
        <w:rPr>
          <w:rFonts w:cs="Arial"/>
          <w:spacing w:val="44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45"/>
        </w:rPr>
        <w:t xml:space="preserve"> </w:t>
      </w:r>
      <w:r w:rsidRPr="00270F2E">
        <w:rPr>
          <w:rFonts w:cs="Arial"/>
        </w:rPr>
        <w:t>accounts</w:t>
      </w:r>
      <w:r w:rsidRPr="00270F2E">
        <w:rPr>
          <w:rFonts w:cs="Arial"/>
          <w:spacing w:val="43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44"/>
        </w:rPr>
        <w:t xml:space="preserve"> </w:t>
      </w:r>
      <w:r w:rsidRPr="00270F2E">
        <w:rPr>
          <w:rFonts w:cs="Arial"/>
        </w:rPr>
        <w:t>kept</w:t>
      </w:r>
      <w:r w:rsidRPr="00270F2E">
        <w:rPr>
          <w:rFonts w:cs="Arial"/>
          <w:spacing w:val="45"/>
        </w:rPr>
        <w:t xml:space="preserve"> </w:t>
      </w:r>
      <w:r w:rsidRPr="00270F2E">
        <w:rPr>
          <w:rFonts w:cs="Arial"/>
          <w:spacing w:val="-1"/>
        </w:rPr>
        <w:t>showing</w:t>
      </w:r>
      <w:r w:rsidRPr="00270F2E">
        <w:rPr>
          <w:rFonts w:cs="Arial"/>
          <w:spacing w:val="4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4"/>
        </w:rPr>
        <w:t xml:space="preserve"> </w:t>
      </w:r>
      <w:r w:rsidRPr="00270F2E">
        <w:rPr>
          <w:rFonts w:cs="Arial"/>
        </w:rPr>
        <w:t>financial</w:t>
      </w:r>
      <w:r w:rsidRPr="00270F2E">
        <w:rPr>
          <w:rFonts w:cs="Arial"/>
          <w:spacing w:val="45"/>
        </w:rPr>
        <w:t xml:space="preserve"> </w:t>
      </w:r>
      <w:r w:rsidRPr="00270F2E">
        <w:rPr>
          <w:rFonts w:cs="Arial"/>
        </w:rPr>
        <w:t>affairs</w:t>
      </w:r>
      <w:r w:rsidRPr="00270F2E">
        <w:rPr>
          <w:rFonts w:cs="Arial"/>
          <w:spacing w:val="4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association,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including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full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details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receipts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expenditure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relating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-21"/>
        </w:rPr>
        <w:t xml:space="preserve"> </w:t>
      </w:r>
      <w:r w:rsidRPr="00270F2E">
        <w:rPr>
          <w:rFonts w:cs="Arial"/>
        </w:rPr>
        <w:t>activities.</w:t>
      </w:r>
    </w:p>
    <w:p w14:paraId="42343309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75" w:name="_Toc112755739"/>
      <w:r w:rsidRPr="00270F2E">
        <w:t>Delegation</w:t>
      </w:r>
      <w:r w:rsidRPr="00270F2E">
        <w:rPr>
          <w:spacing w:val="-7"/>
        </w:rPr>
        <w:t xml:space="preserve"> </w:t>
      </w:r>
      <w:r w:rsidRPr="00270F2E">
        <w:t>to</w:t>
      </w:r>
      <w:r w:rsidRPr="00270F2E">
        <w:rPr>
          <w:spacing w:val="-6"/>
        </w:rPr>
        <w:t xml:space="preserve"> </w:t>
      </w:r>
      <w:r w:rsidRPr="00270F2E">
        <w:t>subcommittees</w:t>
      </w:r>
      <w:bookmarkEnd w:id="175"/>
    </w:p>
    <w:p w14:paraId="6796B35D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may:</w:t>
      </w:r>
    </w:p>
    <w:p w14:paraId="1B6BE17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establish</w:t>
      </w:r>
      <w:r w:rsidRPr="00270F2E">
        <w:rPr>
          <w:rFonts w:cs="Arial"/>
          <w:spacing w:val="26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  <w:spacing w:val="-1"/>
        </w:rPr>
        <w:t>subcommittees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assist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exercise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committee’s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functions,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and</w:t>
      </w:r>
    </w:p>
    <w:p w14:paraId="14B61EB4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appoint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  <w:spacing w:val="-1"/>
        </w:rPr>
        <w:t>subcommittee.</w:t>
      </w:r>
    </w:p>
    <w:p w14:paraId="29C48BE6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delegate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  <w:spacing w:val="-1"/>
        </w:rPr>
        <w:t>subcommittee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exercise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committee’s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lastRenderedPageBreak/>
        <w:t>functions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specified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instrument,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than:</w:t>
      </w:r>
    </w:p>
    <w:p w14:paraId="7437CC5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power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delegation,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or</w:t>
      </w:r>
    </w:p>
    <w:p w14:paraId="1BA74B5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duty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imposed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Act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another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law.</w:t>
      </w:r>
    </w:p>
    <w:p w14:paraId="7C026713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270F2E">
        <w:rPr>
          <w:rFonts w:eastAsia="Arial" w:cs="Arial"/>
          <w:sz w:val="18"/>
          <w:szCs w:val="18"/>
        </w:rPr>
        <w:t xml:space="preserve">The </w:t>
      </w:r>
      <w:r w:rsidRPr="00270F2E">
        <w:rPr>
          <w:rFonts w:eastAsia="Arial" w:cs="Arial"/>
          <w:i/>
          <w:sz w:val="18"/>
          <w:szCs w:val="18"/>
        </w:rPr>
        <w:t>Interpretation</w:t>
      </w:r>
      <w:r w:rsidRPr="00270F2E">
        <w:rPr>
          <w:rFonts w:eastAsia="Arial" w:cs="Arial"/>
          <w:i/>
          <w:spacing w:val="8"/>
          <w:sz w:val="18"/>
          <w:szCs w:val="18"/>
        </w:rPr>
        <w:t xml:space="preserve"> </w:t>
      </w:r>
      <w:r w:rsidRPr="00270F2E">
        <w:rPr>
          <w:rFonts w:eastAsia="Arial" w:cs="Arial"/>
          <w:i/>
          <w:sz w:val="18"/>
          <w:szCs w:val="18"/>
        </w:rPr>
        <w:t>Act</w:t>
      </w:r>
      <w:r w:rsidRPr="00270F2E">
        <w:rPr>
          <w:rFonts w:eastAsia="Arial" w:cs="Arial"/>
          <w:i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i/>
          <w:spacing w:val="-1"/>
          <w:sz w:val="18"/>
          <w:szCs w:val="18"/>
        </w:rPr>
        <w:t>1987</w:t>
      </w:r>
      <w:r w:rsidRPr="00270F2E">
        <w:rPr>
          <w:rFonts w:eastAsia="Arial" w:cs="Arial"/>
          <w:spacing w:val="-1"/>
          <w:sz w:val="18"/>
          <w:szCs w:val="18"/>
        </w:rPr>
        <w:t>,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49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deals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with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various matters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relating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to</w:t>
      </w:r>
      <w:r w:rsidRPr="00270F2E">
        <w:rPr>
          <w:rFonts w:eastAsia="Arial" w:cs="Arial"/>
          <w:spacing w:val="26"/>
          <w:w w:val="99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delegations.</w:t>
      </w:r>
    </w:p>
    <w:p w14:paraId="03394AA1" w14:textId="77777777" w:rsidR="002659D9" w:rsidRPr="001B65C1" w:rsidRDefault="002659D9" w:rsidP="002659D9">
      <w:pPr>
        <w:pStyle w:val="Heading2"/>
        <w:tabs>
          <w:tab w:val="left" w:pos="1821"/>
        </w:tabs>
        <w:spacing w:before="480" w:after="120"/>
        <w:rPr>
          <w:b/>
          <w:bCs/>
          <w:i/>
          <w:iCs/>
        </w:rPr>
      </w:pPr>
      <w:bookmarkStart w:id="176" w:name="_Toc112755740"/>
      <w:r w:rsidRPr="001B65C1">
        <w:rPr>
          <w:i/>
          <w:iCs/>
          <w:spacing w:val="-1"/>
        </w:rPr>
        <w:t>Division</w:t>
      </w:r>
      <w:r w:rsidRPr="001B65C1">
        <w:rPr>
          <w:i/>
          <w:iCs/>
          <w:spacing w:val="-10"/>
        </w:rPr>
        <w:t xml:space="preserve"> </w:t>
      </w:r>
      <w:r w:rsidRPr="001B65C1">
        <w:rPr>
          <w:i/>
          <w:iCs/>
        </w:rPr>
        <w:t>2</w:t>
      </w:r>
      <w:r w:rsidRPr="001B65C1">
        <w:rPr>
          <w:i/>
          <w:iCs/>
        </w:rPr>
        <w:tab/>
        <w:t>Procedure</w:t>
      </w:r>
      <w:bookmarkEnd w:id="176"/>
    </w:p>
    <w:p w14:paraId="47F0A661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77" w:name="_Toc112755741"/>
      <w:r w:rsidRPr="00270F2E">
        <w:t>Committee meetings</w:t>
      </w:r>
      <w:bookmarkEnd w:id="177"/>
    </w:p>
    <w:p w14:paraId="762BB14D" w14:textId="3A0ED6D0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 committee must meet at least 3 times in each 12-month period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at the place and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committee.</w:t>
      </w:r>
      <w:r w:rsidR="00BC27AD">
        <w:rPr>
          <w:rFonts w:cs="Arial"/>
        </w:rPr>
        <w:t xml:space="preserve"> Place includes online electronic meeting facilities.</w:t>
      </w:r>
    </w:p>
    <w:p w14:paraId="053DD48E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Additional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called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any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member.</w:t>
      </w:r>
    </w:p>
    <w:p w14:paraId="30100F8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procedure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calling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conducting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  <w:spacing w:val="-1"/>
        </w:rPr>
        <w:t>subcommittee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subcommittee.</w:t>
      </w:r>
    </w:p>
    <w:p w14:paraId="73313E08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Act,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30(1)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provides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that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committee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meetings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may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be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held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as</w:t>
      </w:r>
      <w:r w:rsidRPr="00270F2E">
        <w:rPr>
          <w:rFonts w:eastAsia="Arial" w:cs="Arial"/>
          <w:spacing w:val="10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and</w:t>
      </w:r>
      <w:r w:rsidRPr="00270F2E">
        <w:rPr>
          <w:rFonts w:eastAsia="Arial" w:cs="Arial"/>
          <w:spacing w:val="9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when</w:t>
      </w:r>
      <w:r w:rsidRPr="00270F2E">
        <w:rPr>
          <w:rFonts w:eastAsia="Arial" w:cs="Arial"/>
          <w:spacing w:val="27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1"/>
          <w:sz w:val="18"/>
          <w:szCs w:val="18"/>
        </w:rPr>
        <w:t xml:space="preserve"> association’s</w:t>
      </w:r>
      <w:r w:rsidRPr="00270F2E">
        <w:rPr>
          <w:rFonts w:eastAsia="Arial" w:cs="Arial"/>
          <w:sz w:val="18"/>
          <w:szCs w:val="18"/>
        </w:rPr>
        <w:t xml:space="preserve"> constitution</w:t>
      </w:r>
      <w:r w:rsidRPr="00270F2E">
        <w:rPr>
          <w:rFonts w:eastAsia="Arial" w:cs="Arial"/>
          <w:spacing w:val="-1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requires.</w:t>
      </w:r>
    </w:p>
    <w:p w14:paraId="4325A062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78" w:name="_Toc112755742"/>
      <w:r w:rsidRPr="00270F2E">
        <w:t>Notice</w:t>
      </w:r>
      <w:r w:rsidRPr="00270F2E">
        <w:rPr>
          <w:spacing w:val="-4"/>
        </w:rPr>
        <w:t xml:space="preserve"> </w:t>
      </w:r>
      <w:r w:rsidRPr="00270F2E">
        <w:t>of</w:t>
      </w:r>
      <w:r w:rsidRPr="00270F2E">
        <w:rPr>
          <w:spacing w:val="-4"/>
        </w:rPr>
        <w:t xml:space="preserve"> </w:t>
      </w:r>
      <w:r w:rsidRPr="00270F2E">
        <w:t>committee</w:t>
      </w:r>
      <w:r w:rsidRPr="00270F2E">
        <w:rPr>
          <w:spacing w:val="-3"/>
        </w:rPr>
        <w:t xml:space="preserve"> </w:t>
      </w:r>
      <w:r w:rsidRPr="00270F2E">
        <w:t>meeting</w:t>
      </w:r>
      <w:bookmarkEnd w:id="178"/>
    </w:p>
    <w:p w14:paraId="1586A399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give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oral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48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hours,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another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period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unanimously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agree,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due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commence.</w:t>
      </w:r>
    </w:p>
    <w:p w14:paraId="693EEFCF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describe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nature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meeting.</w:t>
      </w:r>
    </w:p>
    <w:p w14:paraId="2E82C020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only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is:</w:t>
      </w:r>
    </w:p>
    <w:p w14:paraId="691162FD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described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notice,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5B0F7C2B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business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29"/>
        </w:rPr>
        <w:t xml:space="preserve"> </w:t>
      </w:r>
      <w:r w:rsidRPr="00270F2E">
        <w:rPr>
          <w:rFonts w:cs="Arial"/>
        </w:rPr>
        <w:t>unanimously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agree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urgent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business.</w:t>
      </w:r>
    </w:p>
    <w:p w14:paraId="7C1B6BEA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79" w:name="_Toc112755743"/>
      <w:r w:rsidRPr="00270F2E">
        <w:t>Quorum</w:t>
      </w:r>
      <w:bookmarkEnd w:id="179"/>
    </w:p>
    <w:p w14:paraId="4307D83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3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members.</w:t>
      </w:r>
    </w:p>
    <w:p w14:paraId="1EFF42C0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No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unless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present.</w:t>
      </w:r>
    </w:p>
    <w:p w14:paraId="41B08822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  <w:spacing w:val="-1"/>
        </w:rPr>
        <w:t>within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half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hour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commences,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adjourned:</w:t>
      </w:r>
    </w:p>
    <w:p w14:paraId="2C6345A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same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place,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</w:p>
    <w:p w14:paraId="77743EE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same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same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week.</w:t>
      </w:r>
    </w:p>
    <w:p w14:paraId="419E344E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  <w:spacing w:val="-1"/>
        </w:rPr>
        <w:t>within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half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hour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commences,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dissolved.</w:t>
      </w:r>
    </w:p>
    <w:p w14:paraId="6D496F12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less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than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required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constitute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appoint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enable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constituted.</w:t>
      </w:r>
    </w:p>
    <w:p w14:paraId="35370478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appointed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(5)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holds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office,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constitution,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until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next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meeting.</w:t>
      </w:r>
    </w:p>
    <w:p w14:paraId="1AB33E0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This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clause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does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apply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filling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casual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vacancy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clause</w:t>
      </w:r>
      <w:r w:rsidRPr="00270F2E">
        <w:rPr>
          <w:rFonts w:cs="Arial"/>
          <w:spacing w:val="25"/>
        </w:rPr>
        <w:t xml:space="preserve"> </w:t>
      </w:r>
      <w:r w:rsidRPr="00270F2E">
        <w:rPr>
          <w:rFonts w:cs="Arial"/>
        </w:rPr>
        <w:t>17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applies.</w:t>
      </w:r>
    </w:p>
    <w:p w14:paraId="69600CA7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lastRenderedPageBreak/>
        <w:t xml:space="preserve">Note: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Act,</w:t>
      </w:r>
      <w:r w:rsidRPr="00270F2E">
        <w:rPr>
          <w:rFonts w:eastAsia="Arial" w:cs="Arial"/>
          <w:spacing w:val="-1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28A</w:t>
      </w:r>
      <w:r w:rsidRPr="00270F2E">
        <w:rPr>
          <w:rFonts w:eastAsia="Arial" w:cs="Arial"/>
          <w:spacing w:val="-13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provides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for</w:t>
      </w:r>
      <w:r w:rsidRPr="00270F2E">
        <w:rPr>
          <w:rFonts w:eastAsia="Arial" w:cs="Arial"/>
          <w:spacing w:val="-1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filling</w:t>
      </w:r>
      <w:r w:rsidRPr="00270F2E">
        <w:rPr>
          <w:rFonts w:eastAsia="Arial" w:cs="Arial"/>
          <w:spacing w:val="-13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of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vacancies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on</w:t>
      </w:r>
      <w:r w:rsidRPr="00270F2E">
        <w:rPr>
          <w:rFonts w:eastAsia="Arial" w:cs="Arial"/>
          <w:spacing w:val="-1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committee</w:t>
      </w:r>
      <w:r w:rsidRPr="00270F2E">
        <w:rPr>
          <w:rFonts w:eastAsia="Arial" w:cs="Arial"/>
          <w:spacing w:val="-1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to</w:t>
      </w:r>
      <w:r w:rsidRPr="00270F2E">
        <w:rPr>
          <w:rFonts w:eastAsia="Arial" w:cs="Arial"/>
          <w:spacing w:val="-1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constitute</w:t>
      </w:r>
      <w:r w:rsidRPr="00270F2E">
        <w:rPr>
          <w:rFonts w:eastAsia="Arial" w:cs="Arial"/>
          <w:spacing w:val="26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</w:t>
      </w:r>
      <w:r w:rsidRPr="00270F2E">
        <w:rPr>
          <w:rFonts w:eastAsia="Arial" w:cs="Arial"/>
          <w:spacing w:val="-1"/>
          <w:sz w:val="18"/>
          <w:szCs w:val="18"/>
        </w:rPr>
        <w:t xml:space="preserve"> quorum.</w:t>
      </w:r>
    </w:p>
    <w:p w14:paraId="24D248A6" w14:textId="77777777" w:rsidR="002659D9" w:rsidRPr="00270F2E" w:rsidRDefault="002659D9" w:rsidP="002659D9">
      <w:pPr>
        <w:spacing w:before="120" w:after="120"/>
        <w:rPr>
          <w:rFonts w:eastAsia="Arial" w:cs="Arial"/>
          <w:sz w:val="14"/>
          <w:szCs w:val="14"/>
        </w:rPr>
      </w:pPr>
    </w:p>
    <w:p w14:paraId="3239C3F3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80" w:name="_Toc112755744"/>
      <w:r w:rsidRPr="00270F2E">
        <w:t>Presiding</w:t>
      </w:r>
      <w:r w:rsidRPr="00270F2E">
        <w:rPr>
          <w:spacing w:val="-5"/>
        </w:rPr>
        <w:t xml:space="preserve"> </w:t>
      </w:r>
      <w:r w:rsidRPr="00270F2E">
        <w:t>committee</w:t>
      </w:r>
      <w:r w:rsidRPr="00270F2E">
        <w:rPr>
          <w:spacing w:val="-5"/>
        </w:rPr>
        <w:t xml:space="preserve"> </w:t>
      </w:r>
      <w:r w:rsidRPr="00270F2E">
        <w:t>member</w:t>
      </w:r>
      <w:bookmarkEnd w:id="180"/>
    </w:p>
    <w:p w14:paraId="6D1F0B3B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presides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committee:</w:t>
      </w:r>
    </w:p>
    <w:p w14:paraId="5AFEBAF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president,</w:t>
      </w:r>
    </w:p>
    <w:p w14:paraId="79584CC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president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absent - 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vice-president,</w:t>
      </w:r>
    </w:p>
    <w:p w14:paraId="4B8587F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both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president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vice-president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absent - 1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elected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members.</w:t>
      </w:r>
    </w:p>
    <w:p w14:paraId="5CBCFDE5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has:</w:t>
      </w:r>
    </w:p>
    <w:p w14:paraId="59650FC2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deliberative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vote,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and</w:t>
      </w:r>
    </w:p>
    <w:p w14:paraId="151A6FF4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event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equality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votes - 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second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casting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vote.</w:t>
      </w:r>
    </w:p>
    <w:p w14:paraId="32459B63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81" w:name="_Toc112755745"/>
      <w:r w:rsidRPr="00270F2E">
        <w:t>Voting</w:t>
      </w:r>
      <w:bookmarkEnd w:id="181"/>
    </w:p>
    <w:p w14:paraId="33670433" w14:textId="77777777" w:rsidR="002659D9" w:rsidRPr="00270F2E" w:rsidRDefault="002659D9" w:rsidP="002659D9">
      <w:pPr>
        <w:pStyle w:val="BodyText"/>
        <w:spacing w:before="120" w:after="120"/>
        <w:ind w:left="720" w:firstLine="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decision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  <w:spacing w:val="-1"/>
        </w:rPr>
        <w:t>supported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majority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votes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cast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  <w:spacing w:val="-1"/>
        </w:rPr>
        <w:t>subcommittee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decision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  <w:spacing w:val="-1"/>
        </w:rPr>
        <w:t>subcommittee.</w:t>
      </w:r>
    </w:p>
    <w:p w14:paraId="1218ED33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82" w:name="_Toc112755746"/>
      <w:r w:rsidRPr="00270F2E">
        <w:t>Acts</w:t>
      </w:r>
      <w:r w:rsidRPr="00270F2E">
        <w:rPr>
          <w:spacing w:val="-3"/>
        </w:rPr>
        <w:t xml:space="preserve"> </w:t>
      </w:r>
      <w:r w:rsidRPr="00270F2E">
        <w:t>valid</w:t>
      </w:r>
      <w:r w:rsidRPr="00270F2E">
        <w:rPr>
          <w:spacing w:val="-2"/>
        </w:rPr>
        <w:t xml:space="preserve"> </w:t>
      </w:r>
      <w:r w:rsidRPr="00270F2E">
        <w:t>despite</w:t>
      </w:r>
      <w:r w:rsidRPr="00270F2E">
        <w:rPr>
          <w:spacing w:val="-3"/>
        </w:rPr>
        <w:t xml:space="preserve"> </w:t>
      </w:r>
      <w:r w:rsidRPr="00270F2E">
        <w:t>vacancies</w:t>
      </w:r>
      <w:r w:rsidRPr="00270F2E">
        <w:rPr>
          <w:spacing w:val="-3"/>
        </w:rPr>
        <w:t xml:space="preserve"> </w:t>
      </w:r>
      <w:r w:rsidRPr="00270F2E">
        <w:t>or</w:t>
      </w:r>
      <w:r w:rsidRPr="00270F2E">
        <w:rPr>
          <w:spacing w:val="-3"/>
        </w:rPr>
        <w:t xml:space="preserve"> </w:t>
      </w:r>
      <w:r w:rsidRPr="00270F2E">
        <w:t>defects</w:t>
      </w:r>
      <w:bookmarkEnd w:id="182"/>
    </w:p>
    <w:p w14:paraId="61507ABE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clause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23(1),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act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despite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there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casual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vacancy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office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member.</w:t>
      </w:r>
    </w:p>
    <w:p w14:paraId="6781B438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An</w:t>
      </w:r>
      <w:r w:rsidRPr="00270F2E">
        <w:rPr>
          <w:rFonts w:cs="Arial"/>
        </w:rPr>
        <w:t xml:space="preserve"> act done by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 committee or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  <w:spacing w:val="-1"/>
        </w:rPr>
        <w:t>subcommittee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is not invalidated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because of a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defect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relating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qualifications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appointment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4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41"/>
        </w:rPr>
        <w:t xml:space="preserve"> </w:t>
      </w:r>
      <w:r w:rsidRPr="00270F2E">
        <w:rPr>
          <w:rFonts w:cs="Arial"/>
        </w:rPr>
        <w:t xml:space="preserve">or </w:t>
      </w:r>
      <w:r w:rsidRPr="00270F2E">
        <w:rPr>
          <w:rFonts w:cs="Arial"/>
          <w:spacing w:val="-1"/>
        </w:rPr>
        <w:t>subcommittee.</w:t>
      </w:r>
    </w:p>
    <w:p w14:paraId="75EBC971" w14:textId="77777777" w:rsidR="002659D9" w:rsidRPr="00270F2E" w:rsidRDefault="002659D9" w:rsidP="001356BA">
      <w:pPr>
        <w:pStyle w:val="Contents2"/>
        <w:rPr>
          <w:rFonts w:eastAsia="Arial"/>
        </w:rPr>
      </w:pPr>
      <w:bookmarkStart w:id="183" w:name="_Toc112755747"/>
      <w:r w:rsidRPr="00270F2E">
        <w:rPr>
          <w:rFonts w:eastAsiaTheme="majorEastAsia"/>
        </w:rPr>
        <w:t>Transaction of</w:t>
      </w:r>
      <w:r w:rsidRPr="00270F2E">
        <w:rPr>
          <w:rStyle w:val="Contents2Char"/>
          <w:b/>
          <w:bCs/>
        </w:rPr>
        <w:t xml:space="preserve"> business outside meetings or by telephone</w:t>
      </w:r>
      <w:r w:rsidRPr="00270F2E">
        <w:t xml:space="preserve"> or other means</w:t>
      </w:r>
      <w:bookmarkEnd w:id="183"/>
    </w:p>
    <w:p w14:paraId="719BF2FA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transact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its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circulation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papers,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including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by electronic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means,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among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all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members.</w:t>
      </w:r>
    </w:p>
    <w:p w14:paraId="06C555A3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transacts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circulation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papers,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resolution,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approved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  <w:spacing w:val="-1"/>
        </w:rPr>
        <w:t>writing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majority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members,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taken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decision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committee.</w:t>
      </w:r>
    </w:p>
    <w:p w14:paraId="5B730895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transact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its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participate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telephone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means,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provided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  <w:spacing w:val="-1"/>
        </w:rPr>
        <w:t>who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  <w:spacing w:val="-1"/>
        </w:rPr>
        <w:t>speaks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matter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can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heard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members.</w:t>
      </w:r>
    </w:p>
    <w:p w14:paraId="671D2913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have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  <w:spacing w:val="-1"/>
        </w:rPr>
        <w:t xml:space="preserve">same </w:t>
      </w:r>
      <w:r w:rsidRPr="00270F2E">
        <w:rPr>
          <w:rFonts w:cs="Arial"/>
        </w:rPr>
        <w:t>voting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rights as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they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  <w:spacing w:val="-1"/>
        </w:rPr>
        <w:t>would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have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ordinary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purposes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of:</w:t>
      </w:r>
    </w:p>
    <w:p w14:paraId="64BD9BC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approval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(2),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</w:p>
    <w:p w14:paraId="590E5EB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accordance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(3).</w:t>
      </w:r>
    </w:p>
    <w:p w14:paraId="17544D27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approved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(2)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recorded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minutes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committee.</w:t>
      </w:r>
    </w:p>
    <w:p w14:paraId="18208D43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Act,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30(2)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and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(3)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contains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requirements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relating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to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meetings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held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at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2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or</w:t>
      </w:r>
      <w:r w:rsidRPr="00270F2E">
        <w:rPr>
          <w:rFonts w:eastAsia="Arial" w:cs="Arial"/>
          <w:spacing w:val="25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more</w:t>
      </w:r>
      <w:r w:rsidRPr="00270F2E">
        <w:rPr>
          <w:rFonts w:eastAsia="Arial" w:cs="Arial"/>
          <w:spacing w:val="-1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venues</w:t>
      </w:r>
      <w:r w:rsidRPr="00270F2E">
        <w:rPr>
          <w:rFonts w:eastAsia="Arial" w:cs="Arial"/>
          <w:spacing w:val="-1"/>
          <w:sz w:val="18"/>
          <w:szCs w:val="18"/>
        </w:rPr>
        <w:t xml:space="preserve"> using</w:t>
      </w:r>
      <w:r w:rsidRPr="00270F2E">
        <w:rPr>
          <w:rFonts w:eastAsia="Arial" w:cs="Arial"/>
          <w:sz w:val="18"/>
          <w:szCs w:val="18"/>
        </w:rPr>
        <w:t xml:space="preserve"> technology.</w:t>
      </w:r>
    </w:p>
    <w:p w14:paraId="33D810BE" w14:textId="77777777" w:rsidR="002659D9" w:rsidRPr="00270F2E" w:rsidRDefault="002659D9" w:rsidP="002659D9">
      <w:pPr>
        <w:rPr>
          <w:rFonts w:cs="Arial"/>
          <w:b/>
          <w:bCs/>
          <w:kern w:val="32"/>
          <w:sz w:val="32"/>
          <w:szCs w:val="32"/>
        </w:rPr>
      </w:pPr>
    </w:p>
    <w:p w14:paraId="030714DB" w14:textId="77777777" w:rsidR="002659D9" w:rsidRPr="00270F2E" w:rsidRDefault="002659D9" w:rsidP="00270F2E">
      <w:pPr>
        <w:pStyle w:val="Contents1"/>
      </w:pPr>
      <w:bookmarkStart w:id="184" w:name="_Toc112755748"/>
      <w:r w:rsidRPr="00270F2E">
        <w:lastRenderedPageBreak/>
        <w:t>Part 4</w:t>
      </w:r>
      <w:r w:rsidRPr="00270F2E">
        <w:tab/>
        <w:t>General meetings of association</w:t>
      </w:r>
      <w:bookmarkEnd w:id="184"/>
    </w:p>
    <w:p w14:paraId="41B7C224" w14:textId="77777777" w:rsidR="002659D9" w:rsidRPr="00270F2E" w:rsidRDefault="002659D9" w:rsidP="00270F2E">
      <w:pPr>
        <w:pStyle w:val="Contents2"/>
        <w:rPr>
          <w:rFonts w:eastAsia="Arial"/>
        </w:rPr>
      </w:pPr>
      <w:bookmarkStart w:id="185" w:name="_Toc112755749"/>
      <w:r w:rsidRPr="00270F2E">
        <w:t>Annual general meetings</w:t>
      </w:r>
      <w:bookmarkEnd w:id="185"/>
    </w:p>
    <w:p w14:paraId="419FBBD8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hold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first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  <w:spacing w:val="-1"/>
        </w:rPr>
        <w:t>within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18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months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was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registered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Act.</w:t>
      </w:r>
    </w:p>
    <w:p w14:paraId="27F61301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hold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subsequent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  <w:spacing w:val="-1"/>
        </w:rPr>
        <w:t>within:</w:t>
      </w:r>
    </w:p>
    <w:p w14:paraId="2643D66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6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months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last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financial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year,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</w:p>
    <w:p w14:paraId="1385A48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later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period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allowed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prescribed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accordance</w:t>
      </w:r>
      <w:r w:rsidRPr="00270F2E">
        <w:rPr>
          <w:rFonts w:cs="Arial"/>
          <w:spacing w:val="26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  <w:spacing w:val="-1"/>
        </w:rPr>
        <w:t>Act,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  <w:spacing w:val="-1"/>
        </w:rPr>
        <w:t>section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37(2)(b).</w:t>
      </w:r>
    </w:p>
    <w:p w14:paraId="0905D132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  <w:spacing w:val="-1"/>
        </w:rPr>
        <w:t>Act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  <w:spacing w:val="-1"/>
        </w:rPr>
        <w:t>subclauses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(1)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(2),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24"/>
          <w:w w:val="99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place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committee.</w:t>
      </w:r>
    </w:p>
    <w:p w14:paraId="3F373232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36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36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3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3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36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36"/>
        </w:rPr>
        <w:t xml:space="preserve"> </w:t>
      </w:r>
      <w:r w:rsidRPr="00270F2E">
        <w:rPr>
          <w:rFonts w:cs="Arial"/>
        </w:rPr>
        <w:t>includes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following:</w:t>
      </w:r>
    </w:p>
    <w:p w14:paraId="438D897F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confirming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minutes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previous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any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20"/>
          <w:w w:val="99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since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previous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meeting,</w:t>
      </w:r>
    </w:p>
    <w:p w14:paraId="27E0A51B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receiving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reports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activities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during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previous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financial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year,</w:t>
      </w:r>
    </w:p>
    <w:p w14:paraId="702AB9B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electing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office-bearers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ordinary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members,</w:t>
      </w:r>
    </w:p>
    <w:p w14:paraId="3223E1E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receiving</w:t>
      </w:r>
      <w:r w:rsidRPr="00270F2E">
        <w:rPr>
          <w:rFonts w:cs="Arial"/>
          <w:spacing w:val="53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considering</w:t>
      </w:r>
      <w:r w:rsidRPr="00270F2E">
        <w:rPr>
          <w:rFonts w:cs="Arial"/>
          <w:spacing w:val="53"/>
        </w:rPr>
        <w:t xml:space="preserve"> </w:t>
      </w:r>
      <w:r w:rsidRPr="00270F2E">
        <w:rPr>
          <w:rFonts w:cs="Arial"/>
        </w:rPr>
        <w:t>financial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  <w:spacing w:val="-1"/>
        </w:rPr>
        <w:t>statements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53"/>
        </w:rPr>
        <w:t xml:space="preserve"> </w:t>
      </w:r>
      <w:r w:rsidRPr="00270F2E">
        <w:rPr>
          <w:rFonts w:cs="Arial"/>
        </w:rPr>
        <w:t>reports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required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54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  <w:spacing w:val="-1"/>
        </w:rPr>
        <w:t>submitted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Act.</w:t>
      </w:r>
    </w:p>
    <w:p w14:paraId="259DF96A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Act,</w:t>
      </w:r>
      <w:r w:rsidRPr="00270F2E">
        <w:rPr>
          <w:rFonts w:eastAsia="Arial" w:cs="Arial"/>
          <w:spacing w:val="1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37(1)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and</w:t>
      </w:r>
      <w:r w:rsidRPr="00270F2E">
        <w:rPr>
          <w:rFonts w:eastAsia="Arial" w:cs="Arial"/>
          <w:spacing w:val="1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(2)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provides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for</w:t>
      </w:r>
      <w:r w:rsidRPr="00270F2E">
        <w:rPr>
          <w:rFonts w:eastAsia="Arial" w:cs="Arial"/>
          <w:spacing w:val="13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when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annual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general</w:t>
      </w:r>
      <w:r w:rsidRPr="00270F2E">
        <w:rPr>
          <w:rFonts w:eastAsia="Arial" w:cs="Arial"/>
          <w:spacing w:val="1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meetings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must</w:t>
      </w:r>
      <w:r w:rsidRPr="00270F2E">
        <w:rPr>
          <w:rFonts w:eastAsia="Arial" w:cs="Arial"/>
          <w:spacing w:val="1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be</w:t>
      </w:r>
      <w:r w:rsidRPr="00270F2E">
        <w:rPr>
          <w:rFonts w:eastAsia="Arial" w:cs="Arial"/>
          <w:spacing w:val="27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held.</w:t>
      </w:r>
    </w:p>
    <w:p w14:paraId="38762E93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86" w:name="_Toc112755750"/>
      <w:r w:rsidRPr="00270F2E">
        <w:t>Special</w:t>
      </w:r>
      <w:r w:rsidRPr="00270F2E">
        <w:rPr>
          <w:spacing w:val="-4"/>
        </w:rPr>
        <w:t xml:space="preserve"> </w:t>
      </w:r>
      <w:r w:rsidRPr="00270F2E">
        <w:t>general</w:t>
      </w:r>
      <w:r w:rsidRPr="00270F2E">
        <w:rPr>
          <w:spacing w:val="-4"/>
        </w:rPr>
        <w:t xml:space="preserve"> </w:t>
      </w:r>
      <w:r w:rsidRPr="00270F2E">
        <w:rPr>
          <w:spacing w:val="-1"/>
        </w:rPr>
        <w:t>meetings</w:t>
      </w:r>
      <w:bookmarkEnd w:id="186"/>
    </w:p>
    <w:p w14:paraId="28E599CA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call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  <w:spacing w:val="-1"/>
        </w:rPr>
        <w:t>whenever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20"/>
        </w:rPr>
        <w:t xml:space="preserve"> </w:t>
      </w:r>
      <w:r w:rsidRPr="00270F2E">
        <w:rPr>
          <w:rFonts w:cs="Arial"/>
        </w:rPr>
        <w:t>thinks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fit.</w:t>
      </w:r>
    </w:p>
    <w:p w14:paraId="0B49B2CD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call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if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receives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request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5%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total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number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members.</w:t>
      </w:r>
    </w:p>
    <w:p w14:paraId="255D22D7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request:</w:t>
      </w:r>
    </w:p>
    <w:p w14:paraId="010E46B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must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writing,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</w:p>
    <w:p w14:paraId="1BBB54DD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must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state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purpose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7CB3643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must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signed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making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request,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</w:p>
    <w:p w14:paraId="0918BE0F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may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consist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than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document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  <w:spacing w:val="-1"/>
        </w:rPr>
        <w:t>similar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form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  <w:spacing w:val="-1"/>
        </w:rPr>
        <w:t>signed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members,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and</w:t>
      </w:r>
    </w:p>
    <w:p w14:paraId="153FEB24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must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lodged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secretary,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</w:p>
    <w:p w14:paraId="502C859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03"/>
        <w:rPr>
          <w:rFonts w:cs="Arial"/>
        </w:rPr>
      </w:pPr>
      <w:r w:rsidRPr="00270F2E">
        <w:rPr>
          <w:rFonts w:cs="Arial"/>
        </w:rPr>
        <w:t>may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form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signed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lodged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means.</w:t>
      </w:r>
    </w:p>
    <w:p w14:paraId="570CDC13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fails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call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  <w:spacing w:val="-1"/>
        </w:rPr>
        <w:t>within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month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request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being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lodged,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  <w:spacing w:val="-1"/>
        </w:rPr>
        <w:t>who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request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call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within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3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months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date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request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was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lodged.</w:t>
      </w:r>
    </w:p>
    <w:p w14:paraId="23639AE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(4)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conducted,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far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practicable,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same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called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committee.</w:t>
      </w:r>
    </w:p>
    <w:p w14:paraId="3F3B174B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87" w:name="_Toc112755751"/>
      <w:r w:rsidRPr="00270F2E">
        <w:t>Notice</w:t>
      </w:r>
      <w:r w:rsidRPr="00270F2E">
        <w:rPr>
          <w:spacing w:val="-4"/>
        </w:rPr>
        <w:t xml:space="preserve"> </w:t>
      </w:r>
      <w:r w:rsidRPr="00270F2E">
        <w:t>of</w:t>
      </w:r>
      <w:r w:rsidRPr="00270F2E">
        <w:rPr>
          <w:spacing w:val="-4"/>
        </w:rPr>
        <w:t xml:space="preserve"> </w:t>
      </w:r>
      <w:r w:rsidRPr="00270F2E">
        <w:t>general</w:t>
      </w:r>
      <w:r w:rsidRPr="00270F2E">
        <w:rPr>
          <w:spacing w:val="-4"/>
        </w:rPr>
        <w:t xml:space="preserve"> </w:t>
      </w:r>
      <w:r w:rsidRPr="00270F2E">
        <w:t>meeting</w:t>
      </w:r>
      <w:bookmarkEnd w:id="187"/>
    </w:p>
    <w:p w14:paraId="58F95DA1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give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meeting:</w:t>
      </w:r>
    </w:p>
    <w:p w14:paraId="7189CAF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matter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requires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resolution - at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21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days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</w:p>
    <w:p w14:paraId="4E3C71FF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lastRenderedPageBreak/>
        <w:t>otherwise - 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14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days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meeting.</w:t>
      </w:r>
    </w:p>
    <w:p w14:paraId="7FEE1EA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  <w:spacing w:val="-1"/>
        </w:rPr>
        <w:t>specify:</w:t>
      </w:r>
    </w:p>
    <w:p w14:paraId="6D1BA0E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place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will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held,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57F96210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nature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1533E20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matter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requires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resolution - that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special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will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proposed,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02739ED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for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meeting - that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37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meeting.</w:t>
      </w:r>
    </w:p>
    <w:p w14:paraId="28A20FC0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only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is:</w:t>
      </w:r>
    </w:p>
    <w:p w14:paraId="6C430A92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specified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notice,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62F9815E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for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 - business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referred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clause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28(4).</w:t>
      </w:r>
    </w:p>
    <w:p w14:paraId="18E4D695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give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  <w:spacing w:val="-1"/>
        </w:rPr>
        <w:t>wishes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4"/>
          <w:w w:val="99"/>
        </w:rPr>
        <w:t xml:space="preserve"> </w:t>
      </w:r>
      <w:r w:rsidRPr="00270F2E">
        <w:rPr>
          <w:rFonts w:cs="Arial"/>
        </w:rPr>
        <w:t>raise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meeting.</w:t>
      </w:r>
    </w:p>
    <w:p w14:paraId="1E08C708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receives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(4),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specify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5"/>
          <w:w w:val="99"/>
        </w:rPr>
        <w:t xml:space="preserve"> </w:t>
      </w:r>
      <w:r w:rsidRPr="00270F2E">
        <w:rPr>
          <w:rFonts w:cs="Arial"/>
        </w:rPr>
        <w:t>nature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next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calling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meeting.</w:t>
      </w:r>
    </w:p>
    <w:p w14:paraId="51C83A86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88" w:name="_Toc112755752"/>
      <w:r w:rsidRPr="00270F2E">
        <w:t>Quorum</w:t>
      </w:r>
      <w:bookmarkEnd w:id="188"/>
    </w:p>
    <w:p w14:paraId="0979FE80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5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6"/>
        </w:rPr>
        <w:t xml:space="preserve"> </w:t>
      </w:r>
      <w:r w:rsidRPr="00270F2E">
        <w:rPr>
          <w:rFonts w:cs="Arial"/>
        </w:rPr>
        <w:t>entitled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vote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constitution.</w:t>
      </w:r>
    </w:p>
    <w:p w14:paraId="2825237B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No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unless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present.</w:t>
      </w:r>
    </w:p>
    <w:p w14:paraId="33CEFB41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  <w:spacing w:val="-1"/>
        </w:rPr>
        <w:t>within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half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hour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commences,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meeting:</w:t>
      </w:r>
    </w:p>
    <w:p w14:paraId="2689B0BA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called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request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members - 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dissolved,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0B4D8752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otherwise - is</w:t>
      </w:r>
      <w:r w:rsidRPr="00270F2E">
        <w:rPr>
          <w:rFonts w:cs="Arial"/>
          <w:spacing w:val="-24"/>
        </w:rPr>
        <w:t xml:space="preserve"> </w:t>
      </w:r>
      <w:r w:rsidRPr="00270F2E">
        <w:rPr>
          <w:rFonts w:cs="Arial"/>
        </w:rPr>
        <w:t>adjourned:</w:t>
      </w:r>
    </w:p>
    <w:p w14:paraId="384D0DA9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same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same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day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week,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7F11E10F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270F2E">
        <w:rPr>
          <w:rFonts w:cs="Arial"/>
        </w:rPr>
        <w:t>to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  <w:spacing w:val="-1"/>
        </w:rPr>
        <w:t>same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place,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unless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another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place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  <w:spacing w:val="-1"/>
        </w:rPr>
        <w:t>specified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adjournment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5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20"/>
          <w:w w:val="99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given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day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meeting.</w:t>
      </w:r>
    </w:p>
    <w:p w14:paraId="6BF40664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quorum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  <w:spacing w:val="-1"/>
        </w:rPr>
        <w:t>within</w:t>
      </w:r>
      <w:r w:rsidRPr="00270F2E">
        <w:rPr>
          <w:rFonts w:cs="Arial"/>
          <w:spacing w:val="24"/>
        </w:rPr>
        <w:t xml:space="preserve"> </w:t>
      </w:r>
      <w:r w:rsidRPr="00270F2E">
        <w:rPr>
          <w:rFonts w:cs="Arial"/>
        </w:rPr>
        <w:t>half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hour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23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commences,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but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there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3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present,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5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constitute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quorum.</w:t>
      </w:r>
    </w:p>
    <w:p w14:paraId="0BA6139B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89" w:name="_Toc112755753"/>
      <w:r w:rsidRPr="00270F2E">
        <w:t>Adjourned</w:t>
      </w:r>
      <w:r w:rsidRPr="00270F2E">
        <w:rPr>
          <w:spacing w:val="-10"/>
        </w:rPr>
        <w:t xml:space="preserve"> </w:t>
      </w:r>
      <w:r w:rsidRPr="00270F2E">
        <w:t>meetings</w:t>
      </w:r>
      <w:bookmarkEnd w:id="189"/>
    </w:p>
    <w:p w14:paraId="7D4ADCB9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may,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consent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majority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present,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adjourn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another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place.</w:t>
      </w:r>
    </w:p>
    <w:p w14:paraId="3C02A6F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only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business remaining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adjournment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took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place.</w:t>
      </w:r>
    </w:p>
    <w:p w14:paraId="4CCCDC1A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14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days,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  <w:spacing w:val="-1"/>
        </w:rPr>
        <w:t>secretary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give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oral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notice,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day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before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of:</w:t>
      </w:r>
    </w:p>
    <w:p w14:paraId="6A24A104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time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place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will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held,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1A4212E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nature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transacted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adjourned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meeting.</w:t>
      </w:r>
    </w:p>
    <w:p w14:paraId="73DC432B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0" w:name="_Toc112755754"/>
      <w:r w:rsidRPr="00270F2E">
        <w:t>Presiding</w:t>
      </w:r>
      <w:r w:rsidRPr="00270F2E">
        <w:rPr>
          <w:spacing w:val="-10"/>
        </w:rPr>
        <w:t xml:space="preserve"> </w:t>
      </w:r>
      <w:r w:rsidRPr="00270F2E">
        <w:rPr>
          <w:spacing w:val="-1"/>
        </w:rPr>
        <w:t>member</w:t>
      </w:r>
      <w:bookmarkEnd w:id="190"/>
    </w:p>
    <w:p w14:paraId="6409B03F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presides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meeting:</w:t>
      </w:r>
    </w:p>
    <w:p w14:paraId="62BB42D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lastRenderedPageBreak/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president,</w:t>
      </w:r>
    </w:p>
    <w:p w14:paraId="44FF354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president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absent - 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vice-president,</w:t>
      </w:r>
    </w:p>
    <w:p w14:paraId="0DABA71C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both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president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vice-president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are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absent - 1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present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elected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members.</w:t>
      </w:r>
    </w:p>
    <w:p w14:paraId="0D368723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has:</w:t>
      </w:r>
    </w:p>
    <w:p w14:paraId="7FEAF26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deliberative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vote,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and</w:t>
      </w:r>
    </w:p>
    <w:p w14:paraId="7362251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event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equality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votes - 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second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casting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vote.</w:t>
      </w:r>
    </w:p>
    <w:p w14:paraId="1735F53E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1" w:name="_Toc112755755"/>
      <w:r w:rsidRPr="00270F2E">
        <w:t>Voting</w:t>
      </w:r>
      <w:bookmarkEnd w:id="191"/>
    </w:p>
    <w:p w14:paraId="0C0E182E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entitled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vote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unless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member:</w:t>
      </w:r>
    </w:p>
    <w:p w14:paraId="13C2493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18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years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age,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</w:p>
    <w:p w14:paraId="1F7FBF24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has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paid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all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money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owed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association.</w:t>
      </w:r>
    </w:p>
    <w:p w14:paraId="02D47ABC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Each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has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vote,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except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provided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clause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33(2)(b).</w:t>
      </w:r>
    </w:p>
    <w:p w14:paraId="2C7529AF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question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raised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decided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by:</w:t>
      </w:r>
    </w:p>
    <w:p w14:paraId="25CCD893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1"/>
        </w:rPr>
        <w:t xml:space="preserve"> show</w:t>
      </w:r>
      <w:r w:rsidRPr="00270F2E">
        <w:rPr>
          <w:rFonts w:cs="Arial"/>
        </w:rPr>
        <w:t xml:space="preserve"> of hands, or</w:t>
      </w:r>
    </w:p>
    <w:p w14:paraId="3E9D3A2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clause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36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applies - an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appropriate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method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committee,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or</w:t>
      </w:r>
    </w:p>
    <w:p w14:paraId="30CC86DE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ballot,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but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only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if:</w:t>
      </w:r>
    </w:p>
    <w:p w14:paraId="315EBBEE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moves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question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decided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ballot,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or</w:t>
      </w:r>
    </w:p>
    <w:p w14:paraId="1A5C65AA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least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5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agree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question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should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ballot.</w:t>
      </w:r>
    </w:p>
    <w:p w14:paraId="65B4FA2E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question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decided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using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method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referred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(3)(a)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(b),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either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  <w:spacing w:val="-1"/>
        </w:rPr>
        <w:t>sufficient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evidence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has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been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carried,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  <w:spacing w:val="-1"/>
        </w:rPr>
        <w:t>whether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unanimously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majority,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lost,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using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method:</w:t>
      </w:r>
    </w:p>
    <w:p w14:paraId="6AEEA53A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declaration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meeting,</w:t>
      </w:r>
    </w:p>
    <w:p w14:paraId="60459F33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entry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minute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book.</w:t>
      </w:r>
    </w:p>
    <w:p w14:paraId="69F94E8D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ballot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conducted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accordance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directions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presiding.</w:t>
      </w:r>
    </w:p>
    <w:p w14:paraId="1C476E10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cannot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cast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vote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proxy.</w:t>
      </w:r>
    </w:p>
    <w:p w14:paraId="7B56126F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2" w:name="_Toc112755756"/>
      <w:r w:rsidRPr="00270F2E">
        <w:t xml:space="preserve">Postal, </w:t>
      </w:r>
      <w:r w:rsidRPr="00270F2E">
        <w:rPr>
          <w:spacing w:val="-1"/>
        </w:rPr>
        <w:t>electronic</w:t>
      </w:r>
      <w:r w:rsidRPr="00270F2E">
        <w:rPr>
          <w:spacing w:val="-4"/>
        </w:rPr>
        <w:t xml:space="preserve"> or combined </w:t>
      </w:r>
      <w:r w:rsidRPr="00270F2E">
        <w:t>ballots</w:t>
      </w:r>
      <w:bookmarkEnd w:id="192"/>
    </w:p>
    <w:p w14:paraId="300E1620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 association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hold a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postal, electronic</w:t>
      </w:r>
      <w:r w:rsidRPr="00270F2E">
        <w:rPr>
          <w:rFonts w:cs="Arial"/>
          <w:spacing w:val="1"/>
        </w:rPr>
        <w:t xml:space="preserve"> or combined </w:t>
      </w:r>
      <w:r w:rsidRPr="00270F2E">
        <w:rPr>
          <w:rFonts w:cs="Arial"/>
        </w:rPr>
        <w:t>ballot,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determined by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committee,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decide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any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matter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than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appeal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clause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8.</w:t>
      </w:r>
    </w:p>
    <w:p w14:paraId="27738F63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ballot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conducted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accordance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Schedule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2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Regulation.</w:t>
      </w:r>
    </w:p>
    <w:p w14:paraId="17508090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3" w:name="_Toc112755757"/>
      <w:r w:rsidRPr="00270F2E">
        <w:t>Transaction</w:t>
      </w:r>
      <w:r w:rsidRPr="00270F2E">
        <w:rPr>
          <w:spacing w:val="-6"/>
        </w:rPr>
        <w:t xml:space="preserve"> </w:t>
      </w:r>
      <w:r w:rsidRPr="00270F2E">
        <w:t>of</w:t>
      </w:r>
      <w:r w:rsidRPr="00270F2E">
        <w:rPr>
          <w:spacing w:val="-5"/>
        </w:rPr>
        <w:t xml:space="preserve"> </w:t>
      </w:r>
      <w:r w:rsidRPr="00270F2E">
        <w:t>business</w:t>
      </w:r>
      <w:r w:rsidRPr="00270F2E">
        <w:rPr>
          <w:spacing w:val="-5"/>
        </w:rPr>
        <w:t xml:space="preserve"> </w:t>
      </w:r>
      <w:r w:rsidRPr="00270F2E">
        <w:t>outside</w:t>
      </w:r>
      <w:r w:rsidRPr="00270F2E">
        <w:rPr>
          <w:spacing w:val="-5"/>
        </w:rPr>
        <w:t xml:space="preserve"> </w:t>
      </w:r>
      <w:r w:rsidRPr="00270F2E">
        <w:rPr>
          <w:spacing w:val="-1"/>
        </w:rPr>
        <w:t>meetings</w:t>
      </w:r>
      <w:r w:rsidRPr="00270F2E">
        <w:rPr>
          <w:spacing w:val="-4"/>
        </w:rPr>
        <w:t xml:space="preserve"> </w:t>
      </w:r>
      <w:r w:rsidRPr="00270F2E">
        <w:t>or</w:t>
      </w:r>
      <w:r w:rsidRPr="00270F2E">
        <w:rPr>
          <w:spacing w:val="-5"/>
        </w:rPr>
        <w:t xml:space="preserve"> </w:t>
      </w:r>
      <w:r w:rsidRPr="00270F2E">
        <w:t>by</w:t>
      </w:r>
      <w:r w:rsidRPr="00270F2E">
        <w:rPr>
          <w:spacing w:val="-5"/>
        </w:rPr>
        <w:t xml:space="preserve"> </w:t>
      </w:r>
      <w:r w:rsidRPr="00270F2E">
        <w:t>telephone</w:t>
      </w:r>
      <w:r w:rsidRPr="00270F2E">
        <w:rPr>
          <w:spacing w:val="-4"/>
        </w:rPr>
        <w:t xml:space="preserve"> </w:t>
      </w:r>
      <w:r w:rsidRPr="00270F2E">
        <w:t>or</w:t>
      </w:r>
      <w:r w:rsidRPr="00270F2E">
        <w:rPr>
          <w:spacing w:val="-5"/>
        </w:rPr>
        <w:t xml:space="preserve"> </w:t>
      </w:r>
      <w:r w:rsidRPr="00270F2E">
        <w:t>other</w:t>
      </w:r>
      <w:r w:rsidRPr="00270F2E">
        <w:rPr>
          <w:spacing w:val="-5"/>
        </w:rPr>
        <w:t xml:space="preserve"> </w:t>
      </w:r>
      <w:r w:rsidRPr="00270F2E">
        <w:rPr>
          <w:spacing w:val="-1"/>
        </w:rPr>
        <w:t>means</w:t>
      </w:r>
      <w:bookmarkEnd w:id="193"/>
    </w:p>
    <w:p w14:paraId="0660E59D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transact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its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circulation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papers,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including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by electronic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means,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among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all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association.</w:t>
      </w:r>
    </w:p>
    <w:p w14:paraId="4E556E95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transacts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circulation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papers,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  <w:spacing w:val="-1"/>
        </w:rPr>
        <w:t>written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resolution,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approved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  <w:spacing w:val="-1"/>
        </w:rPr>
        <w:t>writing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majority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members,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taken</w:t>
      </w:r>
      <w:r w:rsidRPr="00270F2E">
        <w:rPr>
          <w:rFonts w:cs="Arial"/>
          <w:spacing w:val="3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decision</w:t>
      </w:r>
      <w:r w:rsidRPr="00270F2E">
        <w:rPr>
          <w:rFonts w:cs="Arial"/>
          <w:spacing w:val="3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meeting.</w:t>
      </w:r>
    </w:p>
    <w:p w14:paraId="3E802CF6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transact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its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business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12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members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participate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telephone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means,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provided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9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  <w:spacing w:val="-1"/>
        </w:rPr>
        <w:t>who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  <w:spacing w:val="-1"/>
        </w:rPr>
        <w:lastRenderedPageBreak/>
        <w:t>speaks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matter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can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heard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members.</w:t>
      </w:r>
    </w:p>
    <w:p w14:paraId="5649A33F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presiding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have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  <w:spacing w:val="-1"/>
        </w:rPr>
        <w:t xml:space="preserve">same </w:t>
      </w:r>
      <w:r w:rsidRPr="00270F2E">
        <w:rPr>
          <w:rFonts w:cs="Arial"/>
        </w:rPr>
        <w:t>voting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rights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would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have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ordinary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purposes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of:</w:t>
      </w:r>
    </w:p>
    <w:p w14:paraId="6208857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approval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(2),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</w:p>
    <w:p w14:paraId="7BF547C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held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accordance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with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(3).</w:t>
      </w:r>
    </w:p>
    <w:p w14:paraId="0BCF6873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approved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(2)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recorded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minutes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association.</w:t>
      </w:r>
    </w:p>
    <w:p w14:paraId="2EE6BE73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Act,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37(3)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and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(4)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contains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requirements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relating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to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meetings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held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at</w:t>
      </w:r>
      <w:r w:rsidRPr="00270F2E">
        <w:rPr>
          <w:rFonts w:eastAsia="Arial" w:cs="Arial"/>
          <w:spacing w:val="-3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2</w:t>
      </w:r>
      <w:r w:rsidRPr="00270F2E">
        <w:rPr>
          <w:rFonts w:eastAsia="Arial" w:cs="Arial"/>
          <w:spacing w:val="-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or</w:t>
      </w:r>
      <w:r w:rsidRPr="00270F2E">
        <w:rPr>
          <w:rFonts w:eastAsia="Arial" w:cs="Arial"/>
          <w:spacing w:val="25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more</w:t>
      </w:r>
      <w:r w:rsidRPr="00270F2E">
        <w:rPr>
          <w:rFonts w:eastAsia="Arial" w:cs="Arial"/>
          <w:spacing w:val="-1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venues</w:t>
      </w:r>
      <w:r w:rsidRPr="00270F2E">
        <w:rPr>
          <w:rFonts w:eastAsia="Arial" w:cs="Arial"/>
          <w:spacing w:val="-1"/>
          <w:sz w:val="18"/>
          <w:szCs w:val="18"/>
        </w:rPr>
        <w:t xml:space="preserve"> using</w:t>
      </w:r>
      <w:r w:rsidRPr="00270F2E">
        <w:rPr>
          <w:rFonts w:eastAsia="Arial" w:cs="Arial"/>
          <w:sz w:val="18"/>
          <w:szCs w:val="18"/>
        </w:rPr>
        <w:t xml:space="preserve"> technology.</w:t>
      </w:r>
    </w:p>
    <w:p w14:paraId="6524FDDE" w14:textId="77777777" w:rsidR="002659D9" w:rsidRPr="00270F2E" w:rsidRDefault="002659D9" w:rsidP="002659D9">
      <w:pPr>
        <w:pStyle w:val="Heading1"/>
        <w:tabs>
          <w:tab w:val="left" w:pos="1254"/>
        </w:tabs>
        <w:spacing w:before="120" w:after="120"/>
        <w:rPr>
          <w:spacing w:val="-1"/>
        </w:rPr>
      </w:pPr>
    </w:p>
    <w:p w14:paraId="572C2169" w14:textId="77777777" w:rsidR="002659D9" w:rsidRPr="00270F2E" w:rsidRDefault="002659D9" w:rsidP="002659D9">
      <w:pPr>
        <w:pStyle w:val="Contents1"/>
      </w:pPr>
      <w:bookmarkStart w:id="194" w:name="_Toc112755758"/>
      <w:r w:rsidRPr="00270F2E">
        <w:t>Part 5</w:t>
      </w:r>
      <w:r w:rsidRPr="00270F2E">
        <w:tab/>
        <w:t>Administration</w:t>
      </w:r>
      <w:bookmarkEnd w:id="194"/>
    </w:p>
    <w:p w14:paraId="530AAB56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5" w:name="_Toc112755759"/>
      <w:r w:rsidRPr="00270F2E">
        <w:t>Change</w:t>
      </w:r>
      <w:r w:rsidRPr="00270F2E">
        <w:rPr>
          <w:spacing w:val="-6"/>
        </w:rPr>
        <w:t xml:space="preserve"> </w:t>
      </w:r>
      <w:r w:rsidRPr="00270F2E">
        <w:t>of</w:t>
      </w:r>
      <w:r w:rsidRPr="00270F2E">
        <w:rPr>
          <w:spacing w:val="-7"/>
        </w:rPr>
        <w:t xml:space="preserve"> </w:t>
      </w:r>
      <w:r w:rsidRPr="00270F2E">
        <w:t>name,</w:t>
      </w:r>
      <w:r w:rsidRPr="00270F2E">
        <w:rPr>
          <w:spacing w:val="-6"/>
        </w:rPr>
        <w:t xml:space="preserve"> </w:t>
      </w:r>
      <w:r w:rsidRPr="00270F2E">
        <w:t>objects</w:t>
      </w:r>
      <w:r w:rsidRPr="00270F2E">
        <w:rPr>
          <w:spacing w:val="-7"/>
        </w:rPr>
        <w:t xml:space="preserve"> </w:t>
      </w:r>
      <w:r w:rsidRPr="00270F2E">
        <w:t>or</w:t>
      </w:r>
      <w:r w:rsidRPr="00270F2E">
        <w:rPr>
          <w:spacing w:val="-6"/>
        </w:rPr>
        <w:t xml:space="preserve"> </w:t>
      </w:r>
      <w:r w:rsidRPr="00270F2E">
        <w:t>constitution</w:t>
      </w:r>
      <w:bookmarkEnd w:id="195"/>
    </w:p>
    <w:p w14:paraId="5B5BD530" w14:textId="77777777" w:rsidR="002659D9" w:rsidRPr="00270F2E" w:rsidRDefault="002659D9" w:rsidP="002659D9">
      <w:pPr>
        <w:pStyle w:val="BodyText"/>
        <w:spacing w:before="120" w:after="120"/>
        <w:ind w:left="720" w:firstLine="0"/>
        <w:rPr>
          <w:rFonts w:cs="Arial"/>
        </w:rPr>
      </w:pPr>
      <w:r w:rsidRPr="00270F2E">
        <w:rPr>
          <w:rFonts w:cs="Arial"/>
          <w:spacing w:val="-1"/>
        </w:rPr>
        <w:t>An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application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registration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change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26"/>
        </w:rPr>
        <w:t xml:space="preserve"> </w:t>
      </w:r>
      <w:r w:rsidRPr="00270F2E">
        <w:rPr>
          <w:rFonts w:cs="Arial"/>
        </w:rPr>
        <w:t>name,</w:t>
      </w:r>
      <w:r w:rsidRPr="00270F2E">
        <w:rPr>
          <w:rFonts w:cs="Arial"/>
          <w:spacing w:val="28"/>
        </w:rPr>
        <w:t xml:space="preserve"> </w:t>
      </w:r>
      <w:r w:rsidRPr="00270F2E">
        <w:rPr>
          <w:rFonts w:cs="Arial"/>
        </w:rPr>
        <w:t>objects</w:t>
      </w:r>
      <w:r w:rsidRPr="00270F2E">
        <w:rPr>
          <w:rFonts w:cs="Arial"/>
          <w:spacing w:val="27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constitution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Act,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section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10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made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by:</w:t>
      </w:r>
    </w:p>
    <w:p w14:paraId="6D0E6F32" w14:textId="77777777" w:rsidR="002659D9" w:rsidRPr="00270F2E" w:rsidRDefault="002659D9" w:rsidP="002659D9">
      <w:pPr>
        <w:pStyle w:val="BodyText"/>
        <w:numPr>
          <w:ilvl w:val="0"/>
          <w:numId w:val="22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public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officer,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5DCCCC6B" w14:textId="77777777" w:rsidR="002659D9" w:rsidRPr="00270F2E" w:rsidRDefault="002659D9" w:rsidP="002659D9">
      <w:pPr>
        <w:pStyle w:val="BodyText"/>
        <w:numPr>
          <w:ilvl w:val="0"/>
          <w:numId w:val="22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member.</w:t>
      </w:r>
    </w:p>
    <w:p w14:paraId="14CB1D6F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6" w:name="_Toc112755760"/>
      <w:r w:rsidRPr="00270F2E">
        <w:t>Funds</w:t>
      </w:r>
      <w:bookmarkEnd w:id="196"/>
    </w:p>
    <w:p w14:paraId="4F34E8C4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passed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association,</w:t>
      </w:r>
      <w:r w:rsidRPr="00270F2E">
        <w:rPr>
          <w:rFonts w:cs="Arial"/>
          <w:spacing w:val="2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funds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21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derived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sources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only:</w:t>
      </w:r>
    </w:p>
    <w:p w14:paraId="3BD27EF2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entrance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fees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annual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subscription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fees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payable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members,</w:t>
      </w:r>
    </w:p>
    <w:p w14:paraId="155CD84B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donations,</w:t>
      </w:r>
    </w:p>
    <w:p w14:paraId="25E26893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other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sources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committee.</w:t>
      </w:r>
    </w:p>
    <w:p w14:paraId="79D29322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resolution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passed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association,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2"/>
        </w:rPr>
        <w:t xml:space="preserve"> </w:t>
      </w:r>
      <w:r w:rsidRPr="00270F2E">
        <w:rPr>
          <w:rFonts w:cs="Arial"/>
        </w:rPr>
        <w:t>funds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1"/>
        </w:rPr>
        <w:t xml:space="preserve"> </w:t>
      </w:r>
      <w:r w:rsidRPr="00270F2E">
        <w:rPr>
          <w:rFonts w:cs="Arial"/>
        </w:rPr>
        <w:t>assets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used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pursue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objects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  <w:spacing w:val="-1"/>
        </w:rPr>
        <w:t>way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3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5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determines.</w:t>
      </w:r>
    </w:p>
    <w:p w14:paraId="1E638759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As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soon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practicable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after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receiving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money,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must:</w:t>
      </w:r>
    </w:p>
    <w:p w14:paraId="6B4C2EE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deposit</w:t>
      </w:r>
      <w:r w:rsidRPr="00270F2E">
        <w:rPr>
          <w:rFonts w:cs="Arial"/>
          <w:spacing w:val="5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52"/>
        </w:rPr>
        <w:t xml:space="preserve"> </w:t>
      </w:r>
      <w:r w:rsidRPr="00270F2E">
        <w:rPr>
          <w:rFonts w:cs="Arial"/>
        </w:rPr>
        <w:t>money,</w:t>
      </w:r>
      <w:r w:rsidRPr="00270F2E">
        <w:rPr>
          <w:rFonts w:cs="Arial"/>
          <w:spacing w:val="50"/>
        </w:rPr>
        <w:t xml:space="preserve"> </w:t>
      </w:r>
      <w:r w:rsidRPr="00270F2E">
        <w:rPr>
          <w:rFonts w:cs="Arial"/>
          <w:spacing w:val="-1"/>
        </w:rPr>
        <w:t>without</w:t>
      </w:r>
      <w:r w:rsidRPr="00270F2E">
        <w:rPr>
          <w:rFonts w:cs="Arial"/>
          <w:spacing w:val="52"/>
        </w:rPr>
        <w:t xml:space="preserve"> </w:t>
      </w:r>
      <w:r w:rsidRPr="00270F2E">
        <w:rPr>
          <w:rFonts w:cs="Arial"/>
        </w:rPr>
        <w:t>deduction,</w:t>
      </w:r>
      <w:r w:rsidRPr="00270F2E">
        <w:rPr>
          <w:rFonts w:cs="Arial"/>
          <w:spacing w:val="51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5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51"/>
        </w:rPr>
        <w:t xml:space="preserve"> </w:t>
      </w:r>
      <w:r w:rsidRPr="00270F2E">
        <w:rPr>
          <w:rFonts w:cs="Arial"/>
        </w:rPr>
        <w:t>credit</w:t>
      </w:r>
      <w:r w:rsidRPr="00270F2E">
        <w:rPr>
          <w:rFonts w:cs="Arial"/>
          <w:spacing w:val="5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5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52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22"/>
          <w:w w:val="99"/>
        </w:rPr>
        <w:t xml:space="preserve"> </w:t>
      </w:r>
      <w:r w:rsidRPr="00270F2E">
        <w:rPr>
          <w:rFonts w:cs="Arial"/>
        </w:rPr>
        <w:t>authorised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deposit-taking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institution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account,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and</w:t>
      </w:r>
    </w:p>
    <w:p w14:paraId="64AF6DDD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issue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receipt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amount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money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received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person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  <w:spacing w:val="-1"/>
        </w:rPr>
        <w:t>whom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money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  <w:spacing w:val="-1"/>
        </w:rPr>
        <w:t>was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received.</w:t>
      </w:r>
    </w:p>
    <w:p w14:paraId="3916A881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cheque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negotiable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instrument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  <w:spacing w:val="-1"/>
        </w:rPr>
        <w:t>signed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2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authorised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  <w:spacing w:val="-1"/>
        </w:rPr>
        <w:t>signatories.</w:t>
      </w:r>
    </w:p>
    <w:p w14:paraId="354B21F3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2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Act, section</w:t>
      </w:r>
      <w:r w:rsidRPr="00270F2E">
        <w:rPr>
          <w:rFonts w:eastAsia="Arial" w:cs="Arial"/>
          <w:spacing w:val="-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36 provides</w:t>
      </w:r>
      <w:r w:rsidRPr="00270F2E">
        <w:rPr>
          <w:rFonts w:eastAsia="Arial" w:cs="Arial"/>
          <w:sz w:val="18"/>
          <w:szCs w:val="18"/>
        </w:rPr>
        <w:t xml:space="preserve"> for</w:t>
      </w:r>
      <w:r w:rsidRPr="00270F2E">
        <w:rPr>
          <w:rFonts w:eastAsia="Arial" w:cs="Arial"/>
          <w:spacing w:val="-2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1"/>
          <w:sz w:val="18"/>
          <w:szCs w:val="18"/>
        </w:rPr>
        <w:t xml:space="preserve"> appointment of authorised</w:t>
      </w:r>
      <w:r w:rsidRPr="00270F2E">
        <w:rPr>
          <w:rFonts w:eastAsia="Arial" w:cs="Arial"/>
          <w:sz w:val="18"/>
          <w:szCs w:val="18"/>
        </w:rPr>
        <w:t xml:space="preserve"> signatories.</w:t>
      </w:r>
    </w:p>
    <w:p w14:paraId="1E622CE3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7" w:name="_Toc112755761"/>
      <w:r w:rsidRPr="00270F2E">
        <w:t>Insurance</w:t>
      </w:r>
      <w:bookmarkEnd w:id="197"/>
    </w:p>
    <w:p w14:paraId="3760D07D" w14:textId="77777777" w:rsidR="002659D9" w:rsidRPr="00270F2E" w:rsidRDefault="002659D9" w:rsidP="001B65C1">
      <w:pPr>
        <w:pStyle w:val="BodyText"/>
        <w:spacing w:before="120" w:after="120"/>
        <w:ind w:left="709" w:firstLine="0"/>
        <w:rPr>
          <w:rFonts w:cs="Arial"/>
        </w:rPr>
      </w:pPr>
      <w:r w:rsidRPr="00270F2E">
        <w:rPr>
          <w:rFonts w:cs="Arial"/>
        </w:rPr>
        <w:t>The association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take out and maintain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insurance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as appropriate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for 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assets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liabilities.</w:t>
      </w:r>
    </w:p>
    <w:p w14:paraId="182B24F4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8" w:name="_Toc112755762"/>
      <w:r w:rsidRPr="00270F2E">
        <w:t>Non-profit</w:t>
      </w:r>
      <w:r w:rsidRPr="00270F2E">
        <w:rPr>
          <w:spacing w:val="-10"/>
        </w:rPr>
        <w:t xml:space="preserve"> </w:t>
      </w:r>
      <w:r w:rsidRPr="00270F2E">
        <w:t>status</w:t>
      </w:r>
      <w:bookmarkEnd w:id="198"/>
    </w:p>
    <w:p w14:paraId="4A355A70" w14:textId="77777777" w:rsidR="002659D9" w:rsidRPr="00270F2E" w:rsidRDefault="002659D9" w:rsidP="002659D9">
      <w:pPr>
        <w:pStyle w:val="BodyText"/>
        <w:spacing w:before="120" w:after="120"/>
        <w:ind w:left="720" w:firstLine="0"/>
        <w:rPr>
          <w:rFonts w:cs="Arial"/>
        </w:rPr>
      </w:pPr>
      <w:r w:rsidRPr="00270F2E">
        <w:rPr>
          <w:rFonts w:cs="Arial"/>
          <w:spacing w:val="-1"/>
        </w:rPr>
        <w:t>Subject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  <w:spacing w:val="-1"/>
        </w:rPr>
        <w:t>Act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Regulation,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4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conduct</w:t>
      </w:r>
      <w:r w:rsidRPr="00270F2E">
        <w:rPr>
          <w:rFonts w:cs="Arial"/>
          <w:spacing w:val="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affairs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  <w:spacing w:val="-1"/>
        </w:rPr>
        <w:t>way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that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provides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pecuniary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gain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8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association.</w:t>
      </w:r>
    </w:p>
    <w:p w14:paraId="7BDB648F" w14:textId="77777777" w:rsidR="002659D9" w:rsidRPr="00270F2E" w:rsidRDefault="002659D9" w:rsidP="002659D9">
      <w:pPr>
        <w:spacing w:before="120" w:after="120"/>
        <w:ind w:left="720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lastRenderedPageBreak/>
        <w:t xml:space="preserve">Note: </w:t>
      </w:r>
      <w:r w:rsidRPr="00270F2E">
        <w:rPr>
          <w:rFonts w:eastAsia="Arial" w:cs="Arial"/>
          <w:sz w:val="18"/>
          <w:szCs w:val="18"/>
        </w:rPr>
        <w:t>See</w:t>
      </w:r>
      <w:r w:rsidRPr="00270F2E">
        <w:rPr>
          <w:rFonts w:eastAsia="Arial" w:cs="Arial"/>
          <w:spacing w:val="-2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1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Act,</w:t>
      </w:r>
      <w:r w:rsidRPr="00270F2E">
        <w:rPr>
          <w:rFonts w:eastAsia="Arial" w:cs="Arial"/>
          <w:spacing w:val="-1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-2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40.</w:t>
      </w:r>
    </w:p>
    <w:p w14:paraId="2AADB50A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199" w:name="_Toc112755763"/>
      <w:r w:rsidRPr="00270F2E">
        <w:t>Service</w:t>
      </w:r>
      <w:r w:rsidRPr="00270F2E">
        <w:rPr>
          <w:spacing w:val="-6"/>
        </w:rPr>
        <w:t xml:space="preserve"> </w:t>
      </w:r>
      <w:r w:rsidRPr="00270F2E">
        <w:t>of</w:t>
      </w:r>
      <w:r w:rsidRPr="00270F2E">
        <w:rPr>
          <w:spacing w:val="-5"/>
        </w:rPr>
        <w:t xml:space="preserve"> </w:t>
      </w:r>
      <w:r w:rsidRPr="00270F2E">
        <w:t>notices</w:t>
      </w:r>
      <w:bookmarkEnd w:id="199"/>
    </w:p>
    <w:p w14:paraId="65071A78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  <w:spacing w:val="-1"/>
        </w:rPr>
        <w:t>For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purposes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-18"/>
        </w:rPr>
        <w:t xml:space="preserve"> </w:t>
      </w:r>
      <w:r w:rsidRPr="00270F2E">
        <w:rPr>
          <w:rFonts w:cs="Arial"/>
        </w:rPr>
        <w:t>constitution,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given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  <w:spacing w:val="-1"/>
        </w:rPr>
        <w:t>served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7"/>
        </w:rPr>
        <w:t xml:space="preserve"> </w:t>
      </w:r>
      <w:r w:rsidRPr="00270F2E">
        <w:rPr>
          <w:rFonts w:cs="Arial"/>
        </w:rPr>
        <w:t>person:</w:t>
      </w:r>
    </w:p>
    <w:p w14:paraId="5C8F65A1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by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delivering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person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personally,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</w:p>
    <w:p w14:paraId="043AAAE2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sending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pre-paid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post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address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person,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or</w:t>
      </w:r>
    </w:p>
    <w:p w14:paraId="59BA47F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by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  <w:spacing w:val="-1"/>
        </w:rPr>
        <w:t>sending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transmission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an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address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  <w:spacing w:val="-1"/>
        </w:rPr>
        <w:t>specified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person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giving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serving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notice.</w:t>
      </w:r>
    </w:p>
    <w:p w14:paraId="5A679A7B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is taken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to have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been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given to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 xml:space="preserve">or </w:t>
      </w:r>
      <w:r w:rsidRPr="00270F2E">
        <w:rPr>
          <w:rFonts w:cs="Arial"/>
          <w:spacing w:val="-1"/>
        </w:rPr>
        <w:t xml:space="preserve">served </w:t>
      </w:r>
      <w:r w:rsidRPr="00270F2E">
        <w:rPr>
          <w:rFonts w:cs="Arial"/>
        </w:rPr>
        <w:t>on a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person,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unless the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contrary</w:t>
      </w:r>
      <w:r w:rsidRPr="00270F2E">
        <w:rPr>
          <w:rFonts w:cs="Arial"/>
          <w:spacing w:val="-1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proved:</w:t>
      </w:r>
    </w:p>
    <w:p w14:paraId="539E530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for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given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  <w:spacing w:val="-1"/>
        </w:rPr>
        <w:t>served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personally - on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4"/>
        </w:rPr>
        <w:t xml:space="preserve"> </w:t>
      </w:r>
      <w:r w:rsidRPr="00270F2E">
        <w:rPr>
          <w:rFonts w:cs="Arial"/>
        </w:rPr>
        <w:t>date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4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15"/>
        </w:rPr>
        <w:t xml:space="preserve"> </w:t>
      </w:r>
      <w:r w:rsidRPr="00270F2E">
        <w:rPr>
          <w:rFonts w:cs="Arial"/>
        </w:rPr>
        <w:t>is</w:t>
      </w:r>
      <w:r w:rsidRPr="00270F2E">
        <w:rPr>
          <w:rFonts w:cs="Arial"/>
          <w:spacing w:val="23"/>
          <w:w w:val="99"/>
        </w:rPr>
        <w:t xml:space="preserve"> </w:t>
      </w:r>
      <w:r w:rsidRPr="00270F2E">
        <w:rPr>
          <w:rFonts w:cs="Arial"/>
        </w:rPr>
        <w:t>received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person,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or</w:t>
      </w:r>
    </w:p>
    <w:p w14:paraId="7BE3EE0F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for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  <w:spacing w:val="-1"/>
        </w:rPr>
        <w:t>sent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pre-paid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post - on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date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13"/>
        </w:rPr>
        <w:t xml:space="preserve"> </w:t>
      </w:r>
      <w:r w:rsidRPr="00270F2E">
        <w:rPr>
          <w:rFonts w:cs="Arial"/>
          <w:spacing w:val="-1"/>
        </w:rPr>
        <w:t>would</w:t>
      </w:r>
      <w:r w:rsidRPr="00270F2E">
        <w:rPr>
          <w:rFonts w:cs="Arial"/>
          <w:spacing w:val="-14"/>
        </w:rPr>
        <w:t xml:space="preserve"> </w:t>
      </w:r>
      <w:r w:rsidRPr="00270F2E">
        <w:rPr>
          <w:rFonts w:cs="Arial"/>
        </w:rPr>
        <w:t>have</w:t>
      </w:r>
      <w:r w:rsidRPr="00270F2E">
        <w:rPr>
          <w:rFonts w:cs="Arial"/>
          <w:spacing w:val="24"/>
          <w:w w:val="99"/>
        </w:rPr>
        <w:t xml:space="preserve"> </w:t>
      </w:r>
      <w:r w:rsidRPr="00270F2E">
        <w:rPr>
          <w:rFonts w:cs="Arial"/>
        </w:rPr>
        <w:t>been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delivered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ordinary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course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post,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7230B054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for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sent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transmission:</w:t>
      </w:r>
    </w:p>
    <w:p w14:paraId="50E98285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270F2E">
        <w:rPr>
          <w:rFonts w:cs="Arial"/>
        </w:rPr>
        <w:t>on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date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was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  <w:spacing w:val="-1"/>
        </w:rPr>
        <w:t>sent,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or</w:t>
      </w:r>
    </w:p>
    <w:p w14:paraId="294119D6" w14:textId="77777777" w:rsidR="002659D9" w:rsidRPr="00270F2E" w:rsidRDefault="002659D9" w:rsidP="002659D9">
      <w:pPr>
        <w:pStyle w:val="BodyText"/>
        <w:numPr>
          <w:ilvl w:val="3"/>
          <w:numId w:val="13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machine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from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which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transmission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was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sent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produces</w:t>
      </w:r>
      <w:r w:rsidRPr="00270F2E">
        <w:rPr>
          <w:rFonts w:cs="Arial"/>
          <w:spacing w:val="-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report</w:t>
      </w:r>
      <w:r w:rsidRPr="00270F2E">
        <w:rPr>
          <w:rFonts w:cs="Arial"/>
          <w:spacing w:val="24"/>
          <w:w w:val="99"/>
        </w:rPr>
        <w:t xml:space="preserve"> </w:t>
      </w:r>
      <w:r w:rsidRPr="00270F2E">
        <w:rPr>
          <w:rFonts w:cs="Arial"/>
        </w:rPr>
        <w:t>indicating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notice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was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sent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later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date—on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later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date.</w:t>
      </w:r>
    </w:p>
    <w:p w14:paraId="4188E156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200" w:name="_Toc112755764"/>
      <w:r w:rsidRPr="00270F2E">
        <w:t>Custody</w:t>
      </w:r>
      <w:r w:rsidRPr="00270F2E">
        <w:rPr>
          <w:spacing w:val="-3"/>
        </w:rPr>
        <w:t xml:space="preserve"> </w:t>
      </w:r>
      <w:r w:rsidRPr="00270F2E">
        <w:t>of</w:t>
      </w:r>
      <w:r w:rsidRPr="00270F2E">
        <w:rPr>
          <w:spacing w:val="-4"/>
        </w:rPr>
        <w:t xml:space="preserve"> </w:t>
      </w:r>
      <w:r w:rsidRPr="00270F2E">
        <w:t>records</w:t>
      </w:r>
      <w:r w:rsidRPr="00270F2E">
        <w:rPr>
          <w:spacing w:val="-3"/>
        </w:rPr>
        <w:t xml:space="preserve"> </w:t>
      </w:r>
      <w:r w:rsidRPr="00270F2E">
        <w:t>and</w:t>
      </w:r>
      <w:r w:rsidRPr="00270F2E">
        <w:rPr>
          <w:spacing w:val="-3"/>
        </w:rPr>
        <w:t xml:space="preserve"> </w:t>
      </w:r>
      <w:r w:rsidRPr="00270F2E">
        <w:t>books</w:t>
      </w:r>
      <w:bookmarkEnd w:id="200"/>
    </w:p>
    <w:p w14:paraId="3B397BBB" w14:textId="77777777" w:rsidR="002659D9" w:rsidRPr="00270F2E" w:rsidRDefault="002659D9" w:rsidP="002659D9">
      <w:pPr>
        <w:pStyle w:val="BodyText"/>
        <w:spacing w:before="120" w:after="120"/>
        <w:ind w:left="720" w:firstLine="0"/>
        <w:rPr>
          <w:rFonts w:cs="Arial"/>
        </w:rPr>
      </w:pPr>
      <w:r w:rsidRPr="00270F2E">
        <w:rPr>
          <w:rFonts w:cs="Arial"/>
        </w:rPr>
        <w:t>Except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otherwise</w:t>
      </w:r>
      <w:r w:rsidRPr="00270F2E">
        <w:rPr>
          <w:rFonts w:cs="Arial"/>
          <w:spacing w:val="39"/>
        </w:rPr>
        <w:t xml:space="preserve"> </w:t>
      </w:r>
      <w:r w:rsidRPr="00270F2E">
        <w:rPr>
          <w:rFonts w:cs="Arial"/>
        </w:rPr>
        <w:t>provided</w:t>
      </w:r>
      <w:r w:rsidRPr="00270F2E">
        <w:rPr>
          <w:rFonts w:cs="Arial"/>
          <w:spacing w:val="39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39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constitution,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all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records,</w:t>
      </w:r>
      <w:r w:rsidRPr="00270F2E">
        <w:rPr>
          <w:rFonts w:cs="Arial"/>
          <w:spacing w:val="39"/>
        </w:rPr>
        <w:t xml:space="preserve"> </w:t>
      </w:r>
      <w:r w:rsidRPr="00270F2E">
        <w:rPr>
          <w:rFonts w:cs="Arial"/>
        </w:rPr>
        <w:t>books</w:t>
      </w:r>
      <w:r w:rsidRPr="00270F2E">
        <w:rPr>
          <w:rFonts w:cs="Arial"/>
          <w:spacing w:val="39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38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documents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relating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kept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  <w:spacing w:val="-1"/>
        </w:rPr>
        <w:t>New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South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Wales:</w:t>
      </w:r>
    </w:p>
    <w:p w14:paraId="274C8675" w14:textId="77777777" w:rsidR="002659D9" w:rsidRPr="00270F2E" w:rsidRDefault="002659D9" w:rsidP="002659D9">
      <w:pPr>
        <w:pStyle w:val="BodyText"/>
        <w:numPr>
          <w:ilvl w:val="0"/>
          <w:numId w:val="21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at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main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premises,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custody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either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11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persons,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committee:</w:t>
      </w:r>
    </w:p>
    <w:p w14:paraId="3DCF01F5" w14:textId="77777777" w:rsidR="002659D9" w:rsidRPr="00270F2E" w:rsidRDefault="002659D9" w:rsidP="002659D9">
      <w:pPr>
        <w:pStyle w:val="BodyText"/>
        <w:numPr>
          <w:ilvl w:val="1"/>
          <w:numId w:val="21"/>
        </w:numPr>
        <w:tabs>
          <w:tab w:val="left" w:pos="2389"/>
        </w:tabs>
        <w:spacing w:before="120" w:after="120"/>
        <w:ind w:hanging="491"/>
        <w:jc w:val="left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public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officer,</w:t>
      </w:r>
    </w:p>
    <w:p w14:paraId="498AEA79" w14:textId="77777777" w:rsidR="002659D9" w:rsidRPr="00270F2E" w:rsidRDefault="002659D9" w:rsidP="002659D9">
      <w:pPr>
        <w:pStyle w:val="BodyText"/>
        <w:numPr>
          <w:ilvl w:val="1"/>
          <w:numId w:val="21"/>
        </w:numPr>
        <w:tabs>
          <w:tab w:val="left" w:pos="2389"/>
        </w:tabs>
        <w:spacing w:before="120" w:after="120"/>
        <w:ind w:hanging="552"/>
        <w:jc w:val="left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association,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or</w:t>
      </w:r>
    </w:p>
    <w:p w14:paraId="7151EEF5" w14:textId="77777777" w:rsidR="002659D9" w:rsidRPr="00270F2E" w:rsidRDefault="002659D9" w:rsidP="002659D9">
      <w:pPr>
        <w:pStyle w:val="BodyText"/>
        <w:numPr>
          <w:ilvl w:val="0"/>
          <w:numId w:val="21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has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no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premises - at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official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address,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custody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public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officer.</w:t>
      </w:r>
    </w:p>
    <w:p w14:paraId="6F492663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201" w:name="_Toc112755765"/>
      <w:r w:rsidRPr="00270F2E">
        <w:t>Inspection</w:t>
      </w:r>
      <w:r w:rsidRPr="00270F2E">
        <w:rPr>
          <w:spacing w:val="-7"/>
        </w:rPr>
        <w:t xml:space="preserve"> </w:t>
      </w:r>
      <w:r w:rsidRPr="00270F2E">
        <w:t>of</w:t>
      </w:r>
      <w:r w:rsidRPr="00270F2E">
        <w:rPr>
          <w:spacing w:val="-6"/>
        </w:rPr>
        <w:t xml:space="preserve"> </w:t>
      </w:r>
      <w:r w:rsidRPr="00270F2E">
        <w:rPr>
          <w:spacing w:val="-1"/>
        </w:rPr>
        <w:t>records</w:t>
      </w:r>
      <w:r w:rsidRPr="00270F2E">
        <w:rPr>
          <w:spacing w:val="-5"/>
        </w:rPr>
        <w:t xml:space="preserve"> </w:t>
      </w:r>
      <w:r w:rsidRPr="00270F2E">
        <w:rPr>
          <w:spacing w:val="-1"/>
        </w:rPr>
        <w:t>and</w:t>
      </w:r>
      <w:r w:rsidRPr="00270F2E">
        <w:rPr>
          <w:spacing w:val="-6"/>
        </w:rPr>
        <w:t xml:space="preserve"> </w:t>
      </w:r>
      <w:r w:rsidRPr="00270F2E">
        <w:t>books</w:t>
      </w:r>
      <w:bookmarkEnd w:id="201"/>
    </w:p>
    <w:p w14:paraId="645287B1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47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48"/>
        </w:rPr>
        <w:t xml:space="preserve"> </w:t>
      </w:r>
      <w:r w:rsidRPr="00270F2E">
        <w:rPr>
          <w:rFonts w:cs="Arial"/>
        </w:rPr>
        <w:t>documents</w:t>
      </w:r>
      <w:r w:rsidRPr="00270F2E">
        <w:rPr>
          <w:rFonts w:cs="Arial"/>
          <w:spacing w:val="48"/>
        </w:rPr>
        <w:t xml:space="preserve"> </w:t>
      </w:r>
      <w:r w:rsidRPr="00270F2E">
        <w:rPr>
          <w:rFonts w:cs="Arial"/>
        </w:rPr>
        <w:t>must</w:t>
      </w:r>
      <w:r w:rsidRPr="00270F2E">
        <w:rPr>
          <w:rFonts w:cs="Arial"/>
          <w:spacing w:val="47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49"/>
        </w:rPr>
        <w:t xml:space="preserve"> </w:t>
      </w:r>
      <w:r w:rsidRPr="00270F2E">
        <w:rPr>
          <w:rFonts w:cs="Arial"/>
        </w:rPr>
        <w:t>available</w:t>
      </w:r>
      <w:r w:rsidRPr="00270F2E">
        <w:rPr>
          <w:rFonts w:cs="Arial"/>
          <w:spacing w:val="47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47"/>
        </w:rPr>
        <w:t xml:space="preserve"> </w:t>
      </w:r>
      <w:r w:rsidRPr="00270F2E">
        <w:rPr>
          <w:rFonts w:cs="Arial"/>
        </w:rPr>
        <w:t>inspection,</w:t>
      </w:r>
      <w:r w:rsidRPr="00270F2E">
        <w:rPr>
          <w:rFonts w:cs="Arial"/>
          <w:spacing w:val="47"/>
        </w:rPr>
        <w:t xml:space="preserve"> </w:t>
      </w:r>
      <w:r w:rsidRPr="00270F2E">
        <w:rPr>
          <w:rFonts w:cs="Arial"/>
        </w:rPr>
        <w:t>free</w:t>
      </w:r>
      <w:r w:rsidRPr="00270F2E">
        <w:rPr>
          <w:rFonts w:cs="Arial"/>
          <w:spacing w:val="49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7"/>
        </w:rPr>
        <w:t xml:space="preserve"> </w:t>
      </w:r>
      <w:r w:rsidRPr="00270F2E">
        <w:rPr>
          <w:rFonts w:cs="Arial"/>
        </w:rPr>
        <w:t>charge,</w:t>
      </w:r>
      <w:r w:rsidRPr="00270F2E">
        <w:rPr>
          <w:rFonts w:cs="Arial"/>
          <w:spacing w:val="47"/>
        </w:rPr>
        <w:t xml:space="preserve"> </w:t>
      </w:r>
      <w:r w:rsidRPr="00270F2E">
        <w:rPr>
          <w:rFonts w:cs="Arial"/>
        </w:rPr>
        <w:t>by members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reasonable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time:</w:t>
      </w:r>
    </w:p>
    <w:p w14:paraId="4D2C8883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left="1928" w:hanging="527"/>
        <w:rPr>
          <w:rFonts w:cs="Arial"/>
        </w:rPr>
      </w:pPr>
      <w:r w:rsidRPr="00270F2E">
        <w:rPr>
          <w:rFonts w:cs="Arial"/>
        </w:rPr>
        <w:t>this</w:t>
      </w:r>
      <w:r w:rsidRPr="00270F2E">
        <w:rPr>
          <w:rFonts w:cs="Arial"/>
          <w:spacing w:val="-16"/>
        </w:rPr>
        <w:t xml:space="preserve"> </w:t>
      </w:r>
      <w:r w:rsidRPr="00270F2E">
        <w:rPr>
          <w:rFonts w:cs="Arial"/>
        </w:rPr>
        <w:t>constitution,</w:t>
      </w:r>
    </w:p>
    <w:p w14:paraId="407DE30E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left="1928" w:hanging="540"/>
        <w:rPr>
          <w:rFonts w:cs="Arial"/>
        </w:rPr>
      </w:pPr>
      <w:r w:rsidRPr="00270F2E">
        <w:rPr>
          <w:rFonts w:cs="Arial"/>
        </w:rPr>
        <w:t>minutes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general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meetings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association,</w:t>
      </w:r>
    </w:p>
    <w:p w14:paraId="387C654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left="1928" w:hanging="527"/>
        <w:rPr>
          <w:rFonts w:cs="Arial"/>
        </w:rPr>
      </w:pPr>
      <w:r w:rsidRPr="00270F2E">
        <w:rPr>
          <w:rFonts w:cs="Arial"/>
        </w:rPr>
        <w:t>records,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books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other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documents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relating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association.</w:t>
      </w:r>
    </w:p>
    <w:p w14:paraId="174642CA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inspect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document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referred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(1):</w:t>
      </w:r>
    </w:p>
    <w:p w14:paraId="7D7D0BBB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270F2E">
        <w:rPr>
          <w:rFonts w:cs="Arial"/>
        </w:rPr>
        <w:t>in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hard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copy,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or</w:t>
      </w:r>
    </w:p>
    <w:p w14:paraId="413808A8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in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electronic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form,</w:t>
      </w:r>
      <w:r w:rsidRPr="00270F2E">
        <w:rPr>
          <w:rFonts w:cs="Arial"/>
          <w:spacing w:val="-6"/>
        </w:rPr>
        <w:t xml:space="preserve"> </w:t>
      </w:r>
      <w:r w:rsidRPr="00270F2E">
        <w:rPr>
          <w:rFonts w:cs="Arial"/>
        </w:rPr>
        <w:t>if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available.</w:t>
      </w:r>
    </w:p>
    <w:p w14:paraId="1DB0FB76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A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obtain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hard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copy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document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referred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in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  <w:spacing w:val="-1"/>
        </w:rPr>
        <w:t>subclause</w:t>
      </w:r>
      <w:r w:rsidRPr="00270F2E">
        <w:rPr>
          <w:rFonts w:cs="Arial"/>
          <w:spacing w:val="17"/>
        </w:rPr>
        <w:t xml:space="preserve"> </w:t>
      </w:r>
      <w:r w:rsidRPr="00270F2E">
        <w:rPr>
          <w:rFonts w:cs="Arial"/>
        </w:rPr>
        <w:t>(1)</w:t>
      </w:r>
      <w:r w:rsidRPr="00270F2E">
        <w:rPr>
          <w:rFonts w:cs="Arial"/>
          <w:spacing w:val="16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22"/>
        </w:rPr>
        <w:t xml:space="preserve"> </w:t>
      </w:r>
      <w:r w:rsidRPr="00270F2E">
        <w:rPr>
          <w:rFonts w:cs="Arial"/>
        </w:rPr>
        <w:t>payment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fee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not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more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than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$1,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as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determined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by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committee,</w:t>
      </w:r>
      <w:r w:rsidRPr="00270F2E">
        <w:rPr>
          <w:rFonts w:cs="Arial"/>
          <w:spacing w:val="-11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each</w:t>
      </w:r>
      <w:r w:rsidRPr="00270F2E">
        <w:rPr>
          <w:rFonts w:cs="Arial"/>
          <w:spacing w:val="-10"/>
        </w:rPr>
        <w:t xml:space="preserve"> </w:t>
      </w:r>
      <w:r w:rsidRPr="00270F2E">
        <w:rPr>
          <w:rFonts w:cs="Arial"/>
        </w:rPr>
        <w:t>page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copied.</w:t>
      </w:r>
    </w:p>
    <w:p w14:paraId="29AB9CF5" w14:textId="77777777" w:rsidR="002659D9" w:rsidRPr="00270F2E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may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refuse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allow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inspect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or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obtain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copy</w:t>
      </w:r>
      <w:r w:rsidRPr="00270F2E">
        <w:rPr>
          <w:rFonts w:cs="Arial"/>
          <w:spacing w:val="32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33"/>
        </w:rPr>
        <w:t xml:space="preserve"> </w:t>
      </w:r>
      <w:r w:rsidRPr="00270F2E">
        <w:rPr>
          <w:rFonts w:cs="Arial"/>
        </w:rPr>
        <w:t>a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document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under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this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clause:</w:t>
      </w:r>
    </w:p>
    <w:p w14:paraId="37B13A99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left="1809"/>
        <w:rPr>
          <w:rFonts w:cs="Arial"/>
        </w:rPr>
      </w:pPr>
      <w:r w:rsidRPr="00270F2E">
        <w:rPr>
          <w:rFonts w:cs="Arial"/>
        </w:rPr>
        <w:t>that relates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confidential, personal,</w:t>
      </w:r>
      <w:r w:rsidRPr="00270F2E">
        <w:rPr>
          <w:rFonts w:cs="Arial"/>
          <w:spacing w:val="10"/>
        </w:rPr>
        <w:t xml:space="preserve"> </w:t>
      </w:r>
      <w:r w:rsidRPr="00270F2E">
        <w:rPr>
          <w:rFonts w:cs="Arial"/>
        </w:rPr>
        <w:t>commercial, employment or</w:t>
      </w:r>
      <w:r w:rsidRPr="00270F2E">
        <w:rPr>
          <w:rFonts w:cs="Arial"/>
          <w:spacing w:val="9"/>
        </w:rPr>
        <w:t xml:space="preserve"> </w:t>
      </w:r>
      <w:r w:rsidRPr="00270F2E">
        <w:rPr>
          <w:rFonts w:cs="Arial"/>
        </w:rPr>
        <w:t>legal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matters,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lastRenderedPageBreak/>
        <w:t>or</w:t>
      </w:r>
    </w:p>
    <w:p w14:paraId="2521C006" w14:textId="77777777" w:rsidR="002659D9" w:rsidRPr="00270F2E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left="1821" w:hanging="540"/>
        <w:rPr>
          <w:rFonts w:cs="Arial"/>
        </w:rPr>
      </w:pPr>
      <w:r w:rsidRPr="00270F2E">
        <w:rPr>
          <w:rFonts w:cs="Arial"/>
        </w:rPr>
        <w:t>if</w:t>
      </w:r>
      <w:r w:rsidRPr="00270F2E">
        <w:rPr>
          <w:rFonts w:cs="Arial"/>
          <w:spacing w:val="39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committee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considers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it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  <w:spacing w:val="-1"/>
        </w:rPr>
        <w:t>would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be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prejudicial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interests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40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21"/>
          <w:w w:val="99"/>
        </w:rPr>
        <w:t xml:space="preserve"> </w:t>
      </w:r>
      <w:r w:rsidRPr="00270F2E">
        <w:rPr>
          <w:rFonts w:cs="Arial"/>
        </w:rPr>
        <w:t>association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for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member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to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do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so.</w:t>
      </w:r>
    </w:p>
    <w:p w14:paraId="1AD061C0" w14:textId="77777777" w:rsidR="002659D9" w:rsidRPr="00270F2E" w:rsidRDefault="002659D9" w:rsidP="002659D9">
      <w:pPr>
        <w:pStyle w:val="Contents2"/>
        <w:rPr>
          <w:rFonts w:eastAsia="Arial"/>
        </w:rPr>
      </w:pPr>
      <w:bookmarkStart w:id="202" w:name="_Toc112755766"/>
      <w:r w:rsidRPr="00270F2E">
        <w:t>Financial</w:t>
      </w:r>
      <w:r w:rsidRPr="00270F2E">
        <w:rPr>
          <w:spacing w:val="-10"/>
        </w:rPr>
        <w:t xml:space="preserve"> </w:t>
      </w:r>
      <w:r w:rsidRPr="00270F2E">
        <w:rPr>
          <w:spacing w:val="-1"/>
        </w:rPr>
        <w:t>year</w:t>
      </w:r>
      <w:bookmarkEnd w:id="202"/>
    </w:p>
    <w:p w14:paraId="4742C5BC" w14:textId="77777777" w:rsidR="002659D9" w:rsidRPr="00270F2E" w:rsidRDefault="002659D9" w:rsidP="002659D9">
      <w:pPr>
        <w:pStyle w:val="BodyText"/>
        <w:spacing w:before="120" w:after="120"/>
        <w:ind w:left="720" w:firstLine="0"/>
        <w:rPr>
          <w:rFonts w:cs="Arial"/>
        </w:rPr>
      </w:pPr>
      <w:r w:rsidRPr="00270F2E">
        <w:rPr>
          <w:rFonts w:cs="Arial"/>
        </w:rPr>
        <w:t>The</w:t>
      </w:r>
      <w:r w:rsidRPr="00270F2E">
        <w:rPr>
          <w:rFonts w:cs="Arial"/>
          <w:spacing w:val="-9"/>
        </w:rPr>
        <w:t xml:space="preserve"> </w:t>
      </w:r>
      <w:r w:rsidRPr="00270F2E">
        <w:rPr>
          <w:rFonts w:cs="Arial"/>
        </w:rPr>
        <w:t>association’s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financial</w:t>
      </w:r>
      <w:r w:rsidRPr="00270F2E">
        <w:rPr>
          <w:rFonts w:cs="Arial"/>
          <w:spacing w:val="-8"/>
        </w:rPr>
        <w:t xml:space="preserve"> </w:t>
      </w:r>
      <w:r w:rsidRPr="00270F2E">
        <w:rPr>
          <w:rFonts w:cs="Arial"/>
        </w:rPr>
        <w:t>year</w:t>
      </w:r>
      <w:r w:rsidRPr="00270F2E">
        <w:rPr>
          <w:rFonts w:cs="Arial"/>
          <w:spacing w:val="-7"/>
        </w:rPr>
        <w:t xml:space="preserve"> </w:t>
      </w:r>
      <w:r w:rsidRPr="00270F2E">
        <w:rPr>
          <w:rFonts w:cs="Arial"/>
        </w:rPr>
        <w:t>is:</w:t>
      </w:r>
    </w:p>
    <w:p w14:paraId="67A8A5F8" w14:textId="77777777" w:rsidR="002659D9" w:rsidRPr="00270F2E" w:rsidRDefault="002659D9" w:rsidP="001B65C1">
      <w:pPr>
        <w:ind w:left="709"/>
      </w:pPr>
      <w:r w:rsidRPr="00270F2E">
        <w:t>the</w:t>
      </w:r>
      <w:r w:rsidRPr="00270F2E">
        <w:rPr>
          <w:spacing w:val="18"/>
        </w:rPr>
        <w:t xml:space="preserve"> </w:t>
      </w:r>
      <w:r w:rsidRPr="00270F2E">
        <w:t>period</w:t>
      </w:r>
      <w:r w:rsidRPr="00270F2E">
        <w:rPr>
          <w:spacing w:val="18"/>
        </w:rPr>
        <w:t xml:space="preserve"> </w:t>
      </w:r>
      <w:r w:rsidRPr="00270F2E">
        <w:t>commencing</w:t>
      </w:r>
      <w:r w:rsidRPr="00270F2E">
        <w:rPr>
          <w:spacing w:val="18"/>
        </w:rPr>
        <w:t xml:space="preserve"> </w:t>
      </w:r>
      <w:r w:rsidRPr="00270F2E">
        <w:t>on</w:t>
      </w:r>
      <w:r w:rsidRPr="00270F2E">
        <w:rPr>
          <w:spacing w:val="18"/>
        </w:rPr>
        <w:t xml:space="preserve"> </w:t>
      </w:r>
      <w:r w:rsidRPr="00270F2E">
        <w:t>the</w:t>
      </w:r>
      <w:r w:rsidRPr="00270F2E">
        <w:rPr>
          <w:spacing w:val="18"/>
        </w:rPr>
        <w:t xml:space="preserve"> </w:t>
      </w:r>
      <w:r w:rsidRPr="00270F2E">
        <w:t>date</w:t>
      </w:r>
      <w:r w:rsidRPr="00270F2E">
        <w:rPr>
          <w:spacing w:val="18"/>
        </w:rPr>
        <w:t xml:space="preserve"> </w:t>
      </w:r>
      <w:r w:rsidRPr="00270F2E">
        <w:t>of</w:t>
      </w:r>
      <w:r w:rsidRPr="00270F2E">
        <w:rPr>
          <w:spacing w:val="18"/>
        </w:rPr>
        <w:t xml:space="preserve"> </w:t>
      </w:r>
      <w:r w:rsidRPr="00270F2E">
        <w:t>incorporation</w:t>
      </w:r>
      <w:r w:rsidRPr="00270F2E">
        <w:rPr>
          <w:spacing w:val="18"/>
        </w:rPr>
        <w:t xml:space="preserve"> </w:t>
      </w:r>
      <w:r w:rsidRPr="00270F2E">
        <w:t>of</w:t>
      </w:r>
      <w:r w:rsidRPr="00270F2E">
        <w:rPr>
          <w:spacing w:val="18"/>
        </w:rPr>
        <w:t xml:space="preserve"> </w:t>
      </w:r>
      <w:r w:rsidRPr="00270F2E">
        <w:t>the</w:t>
      </w:r>
      <w:r w:rsidRPr="00270F2E">
        <w:rPr>
          <w:spacing w:val="18"/>
        </w:rPr>
        <w:t xml:space="preserve"> </w:t>
      </w:r>
      <w:r w:rsidRPr="00270F2E">
        <w:t>association</w:t>
      </w:r>
      <w:r w:rsidRPr="00270F2E">
        <w:rPr>
          <w:spacing w:val="18"/>
        </w:rPr>
        <w:t xml:space="preserve"> </w:t>
      </w:r>
      <w:r w:rsidRPr="00270F2E">
        <w:t>and</w:t>
      </w:r>
      <w:r w:rsidRPr="00270F2E">
        <w:rPr>
          <w:w w:val="99"/>
        </w:rPr>
        <w:t xml:space="preserve"> </w:t>
      </w:r>
      <w:r w:rsidRPr="00270F2E">
        <w:t>ending</w:t>
      </w:r>
      <w:r w:rsidRPr="00270F2E">
        <w:rPr>
          <w:spacing w:val="-5"/>
        </w:rPr>
        <w:t xml:space="preserve"> </w:t>
      </w:r>
      <w:r w:rsidRPr="00270F2E">
        <w:t>on</w:t>
      </w:r>
      <w:r w:rsidRPr="00270F2E">
        <w:rPr>
          <w:spacing w:val="-3"/>
        </w:rPr>
        <w:t xml:space="preserve"> </w:t>
      </w:r>
      <w:r w:rsidRPr="00270F2E">
        <w:t>the</w:t>
      </w:r>
      <w:r w:rsidRPr="00270F2E">
        <w:rPr>
          <w:spacing w:val="-5"/>
        </w:rPr>
        <w:t xml:space="preserve"> </w:t>
      </w:r>
      <w:r w:rsidRPr="00270F2E">
        <w:t>following</w:t>
      </w:r>
      <w:r w:rsidRPr="00270F2E">
        <w:rPr>
          <w:spacing w:val="-3"/>
        </w:rPr>
        <w:t xml:space="preserve"> </w:t>
      </w:r>
      <w:r w:rsidRPr="00270F2E">
        <w:t>30</w:t>
      </w:r>
      <w:r w:rsidRPr="00270F2E">
        <w:rPr>
          <w:spacing w:val="-3"/>
        </w:rPr>
        <w:t xml:space="preserve"> </w:t>
      </w:r>
      <w:r w:rsidRPr="00270F2E">
        <w:rPr>
          <w:spacing w:val="-1"/>
        </w:rPr>
        <w:t>June,</w:t>
      </w:r>
      <w:r w:rsidRPr="00270F2E">
        <w:rPr>
          <w:spacing w:val="-4"/>
        </w:rPr>
        <w:t xml:space="preserve"> </w:t>
      </w:r>
      <w:r w:rsidRPr="00270F2E">
        <w:t>and</w:t>
      </w:r>
    </w:p>
    <w:p w14:paraId="4BF411C8" w14:textId="77777777" w:rsidR="002659D9" w:rsidRPr="00270F2E" w:rsidRDefault="002659D9" w:rsidP="002659D9">
      <w:pPr>
        <w:pStyle w:val="BodyText"/>
        <w:numPr>
          <w:ilvl w:val="0"/>
          <w:numId w:val="20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270F2E">
        <w:rPr>
          <w:rFonts w:cs="Arial"/>
        </w:rPr>
        <w:t>each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period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12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months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after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expiration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of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previous</w:t>
      </w:r>
      <w:r w:rsidRPr="00270F2E">
        <w:rPr>
          <w:rFonts w:cs="Arial"/>
          <w:spacing w:val="8"/>
        </w:rPr>
        <w:t xml:space="preserve"> </w:t>
      </w:r>
      <w:r w:rsidRPr="00270F2E">
        <w:rPr>
          <w:rFonts w:cs="Arial"/>
        </w:rPr>
        <w:t>financial</w:t>
      </w:r>
      <w:r w:rsidRPr="00270F2E">
        <w:rPr>
          <w:rFonts w:cs="Arial"/>
          <w:spacing w:val="7"/>
        </w:rPr>
        <w:t xml:space="preserve"> </w:t>
      </w:r>
      <w:r w:rsidRPr="00270F2E">
        <w:rPr>
          <w:rFonts w:cs="Arial"/>
        </w:rPr>
        <w:t>year,</w:t>
      </w:r>
      <w:r w:rsidRPr="00270F2E">
        <w:rPr>
          <w:rFonts w:cs="Arial"/>
          <w:w w:val="99"/>
        </w:rPr>
        <w:t xml:space="preserve"> </w:t>
      </w:r>
      <w:r w:rsidRPr="00270F2E">
        <w:rPr>
          <w:rFonts w:cs="Arial"/>
        </w:rPr>
        <w:t>commencing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1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  <w:spacing w:val="-1"/>
        </w:rPr>
        <w:t>July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and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</w:rPr>
        <w:t>ending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on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the</w:t>
      </w:r>
      <w:r w:rsidRPr="00270F2E">
        <w:rPr>
          <w:rFonts w:cs="Arial"/>
          <w:spacing w:val="-5"/>
        </w:rPr>
        <w:t xml:space="preserve"> </w:t>
      </w:r>
      <w:r w:rsidRPr="00270F2E">
        <w:rPr>
          <w:rFonts w:cs="Arial"/>
        </w:rPr>
        <w:t>following</w:t>
      </w:r>
      <w:r w:rsidRPr="00270F2E">
        <w:rPr>
          <w:rFonts w:cs="Arial"/>
          <w:spacing w:val="-3"/>
        </w:rPr>
        <w:t xml:space="preserve"> </w:t>
      </w:r>
      <w:r w:rsidRPr="00270F2E">
        <w:rPr>
          <w:rFonts w:cs="Arial"/>
        </w:rPr>
        <w:t>30</w:t>
      </w:r>
      <w:r w:rsidRPr="00270F2E">
        <w:rPr>
          <w:rFonts w:cs="Arial"/>
          <w:spacing w:val="-4"/>
        </w:rPr>
        <w:t xml:space="preserve"> </w:t>
      </w:r>
      <w:r w:rsidRPr="00270F2E">
        <w:rPr>
          <w:rFonts w:cs="Arial"/>
          <w:spacing w:val="-1"/>
        </w:rPr>
        <w:t>June.</w:t>
      </w:r>
    </w:p>
    <w:p w14:paraId="6D5AF4B4" w14:textId="77777777" w:rsidR="002659D9" w:rsidRPr="00270F2E" w:rsidRDefault="002659D9" w:rsidP="002659D9">
      <w:pPr>
        <w:spacing w:before="120" w:after="120"/>
        <w:ind w:left="1254"/>
        <w:rPr>
          <w:rFonts w:eastAsia="Arial" w:cs="Arial"/>
          <w:sz w:val="18"/>
          <w:szCs w:val="18"/>
        </w:rPr>
      </w:pPr>
      <w:r w:rsidRPr="00270F2E">
        <w:rPr>
          <w:rFonts w:eastAsia="Arial" w:cs="Arial"/>
          <w:b/>
          <w:bCs/>
          <w:spacing w:val="-1"/>
          <w:sz w:val="18"/>
          <w:szCs w:val="18"/>
        </w:rPr>
        <w:t xml:space="preserve">Note: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Regulation,</w:t>
      </w:r>
      <w:r w:rsidRPr="00270F2E">
        <w:rPr>
          <w:rFonts w:eastAsia="Arial" w:cs="Arial"/>
          <w:spacing w:val="18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section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21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contains</w:t>
      </w:r>
      <w:r w:rsidRPr="00270F2E">
        <w:rPr>
          <w:rFonts w:eastAsia="Arial" w:cs="Arial"/>
          <w:spacing w:val="16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a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substitute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clause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44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for</w:t>
      </w:r>
      <w:r w:rsidRPr="00270F2E">
        <w:rPr>
          <w:rFonts w:eastAsia="Arial" w:cs="Arial"/>
          <w:spacing w:val="17"/>
          <w:sz w:val="18"/>
          <w:szCs w:val="18"/>
        </w:rPr>
        <w:t xml:space="preserve"> </w:t>
      </w:r>
      <w:r w:rsidRPr="00270F2E">
        <w:rPr>
          <w:rFonts w:eastAsia="Arial" w:cs="Arial"/>
          <w:sz w:val="18"/>
          <w:szCs w:val="18"/>
        </w:rPr>
        <w:t>certain</w:t>
      </w:r>
      <w:r w:rsidRPr="00270F2E">
        <w:rPr>
          <w:rFonts w:eastAsia="Arial" w:cs="Arial"/>
          <w:spacing w:val="16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>associations</w:t>
      </w:r>
      <w:r w:rsidRPr="00270F2E">
        <w:rPr>
          <w:rFonts w:eastAsia="Arial" w:cs="Arial"/>
          <w:spacing w:val="24"/>
          <w:sz w:val="18"/>
          <w:szCs w:val="18"/>
        </w:rPr>
        <w:t xml:space="preserve"> </w:t>
      </w:r>
      <w:r w:rsidRPr="00270F2E">
        <w:rPr>
          <w:rFonts w:eastAsia="Arial" w:cs="Arial"/>
          <w:spacing w:val="-1"/>
          <w:sz w:val="18"/>
          <w:szCs w:val="18"/>
        </w:rPr>
        <w:t xml:space="preserve">incorporated under </w:t>
      </w:r>
      <w:r w:rsidRPr="00270F2E">
        <w:rPr>
          <w:rFonts w:eastAsia="Arial" w:cs="Arial"/>
          <w:sz w:val="18"/>
          <w:szCs w:val="18"/>
        </w:rPr>
        <w:t>the</w:t>
      </w:r>
      <w:r w:rsidRPr="00270F2E">
        <w:rPr>
          <w:rFonts w:eastAsia="Arial" w:cs="Arial"/>
          <w:spacing w:val="-1"/>
          <w:sz w:val="18"/>
          <w:szCs w:val="18"/>
        </w:rPr>
        <w:t xml:space="preserve"> </w:t>
      </w:r>
      <w:r w:rsidRPr="00270F2E">
        <w:rPr>
          <w:rFonts w:eastAsia="Arial" w:cs="Arial"/>
          <w:i/>
          <w:sz w:val="18"/>
          <w:szCs w:val="18"/>
        </w:rPr>
        <w:t>Associations</w:t>
      </w:r>
      <w:r w:rsidRPr="00270F2E">
        <w:rPr>
          <w:rFonts w:eastAsia="Arial" w:cs="Arial"/>
          <w:i/>
          <w:spacing w:val="-2"/>
          <w:sz w:val="18"/>
          <w:szCs w:val="18"/>
        </w:rPr>
        <w:t xml:space="preserve"> </w:t>
      </w:r>
      <w:r w:rsidRPr="00270F2E">
        <w:rPr>
          <w:rFonts w:eastAsia="Arial" w:cs="Arial"/>
          <w:i/>
          <w:sz w:val="18"/>
          <w:szCs w:val="18"/>
        </w:rPr>
        <w:t>Incorporation</w:t>
      </w:r>
      <w:r w:rsidRPr="00270F2E">
        <w:rPr>
          <w:rFonts w:eastAsia="Arial" w:cs="Arial"/>
          <w:i/>
          <w:spacing w:val="-1"/>
          <w:sz w:val="18"/>
          <w:szCs w:val="18"/>
        </w:rPr>
        <w:t xml:space="preserve"> </w:t>
      </w:r>
      <w:r w:rsidRPr="00270F2E">
        <w:rPr>
          <w:rFonts w:eastAsia="Arial" w:cs="Arial"/>
          <w:i/>
          <w:sz w:val="18"/>
          <w:szCs w:val="18"/>
        </w:rPr>
        <w:t>Act</w:t>
      </w:r>
      <w:r w:rsidRPr="00270F2E">
        <w:rPr>
          <w:rFonts w:eastAsia="Arial" w:cs="Arial"/>
          <w:i/>
          <w:spacing w:val="-1"/>
          <w:sz w:val="18"/>
          <w:szCs w:val="18"/>
        </w:rPr>
        <w:t xml:space="preserve"> 1984</w:t>
      </w:r>
      <w:r w:rsidRPr="00270F2E">
        <w:rPr>
          <w:rFonts w:eastAsia="Arial" w:cs="Arial"/>
          <w:spacing w:val="-1"/>
          <w:sz w:val="18"/>
          <w:szCs w:val="18"/>
        </w:rPr>
        <w:t>.</w:t>
      </w:r>
    </w:p>
    <w:p w14:paraId="556A8F6E" w14:textId="77777777" w:rsidR="002659D9" w:rsidRPr="001B65C1" w:rsidRDefault="002659D9" w:rsidP="002659D9">
      <w:pPr>
        <w:pStyle w:val="Contents2"/>
        <w:rPr>
          <w:rFonts w:eastAsia="Arial"/>
        </w:rPr>
      </w:pPr>
      <w:bookmarkStart w:id="203" w:name="_Toc112755767"/>
      <w:r w:rsidRPr="001B65C1">
        <w:rPr>
          <w:spacing w:val="-1"/>
        </w:rPr>
        <w:t>Distribution</w:t>
      </w:r>
      <w:r w:rsidRPr="001B65C1">
        <w:rPr>
          <w:spacing w:val="-6"/>
        </w:rPr>
        <w:t xml:space="preserve"> </w:t>
      </w:r>
      <w:r w:rsidRPr="001B65C1">
        <w:t>of</w:t>
      </w:r>
      <w:r w:rsidRPr="001B65C1">
        <w:rPr>
          <w:spacing w:val="-6"/>
        </w:rPr>
        <w:t xml:space="preserve"> </w:t>
      </w:r>
      <w:r w:rsidRPr="001B65C1">
        <w:t>property</w:t>
      </w:r>
      <w:r w:rsidRPr="001B65C1">
        <w:rPr>
          <w:spacing w:val="-6"/>
        </w:rPr>
        <w:t xml:space="preserve"> </w:t>
      </w:r>
      <w:r w:rsidRPr="001B65C1">
        <w:t>on</w:t>
      </w:r>
      <w:r w:rsidRPr="001B65C1">
        <w:rPr>
          <w:spacing w:val="-5"/>
        </w:rPr>
        <w:t xml:space="preserve"> </w:t>
      </w:r>
      <w:r w:rsidRPr="001B65C1">
        <w:t>winding</w:t>
      </w:r>
      <w:r w:rsidRPr="001B65C1">
        <w:rPr>
          <w:spacing w:val="-6"/>
        </w:rPr>
        <w:t xml:space="preserve"> </w:t>
      </w:r>
      <w:r w:rsidRPr="001B65C1">
        <w:t>up</w:t>
      </w:r>
      <w:bookmarkEnd w:id="203"/>
    </w:p>
    <w:p w14:paraId="740D5A7B" w14:textId="77777777" w:rsidR="002659D9" w:rsidRPr="001B65C1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1B65C1">
        <w:rPr>
          <w:rFonts w:cs="Arial"/>
          <w:spacing w:val="-1"/>
        </w:rPr>
        <w:t>Subject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</w:rPr>
        <w:t>to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  <w:spacing w:val="-1"/>
        </w:rPr>
        <w:t>Act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and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Regulation,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in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</w:rPr>
        <w:t>a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  <w:spacing w:val="-1"/>
        </w:rPr>
        <w:t>winding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</w:rPr>
        <w:t>up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</w:rPr>
        <w:t>of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association,</w:t>
      </w:r>
      <w:r w:rsidRPr="001B65C1">
        <w:rPr>
          <w:rFonts w:cs="Arial"/>
          <w:spacing w:val="-10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9"/>
        </w:rPr>
        <w:t xml:space="preserve"> </w:t>
      </w:r>
      <w:r w:rsidRPr="001B65C1">
        <w:rPr>
          <w:rFonts w:cs="Arial"/>
          <w:spacing w:val="-1"/>
        </w:rPr>
        <w:t>surplus</w:t>
      </w:r>
      <w:r w:rsidRPr="001B65C1">
        <w:rPr>
          <w:rFonts w:cs="Arial"/>
          <w:spacing w:val="23"/>
        </w:rPr>
        <w:t xml:space="preserve"> </w:t>
      </w:r>
      <w:r w:rsidRPr="001B65C1">
        <w:rPr>
          <w:rFonts w:cs="Arial"/>
        </w:rPr>
        <w:t>property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of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association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must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be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transferred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to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another</w:t>
      </w:r>
      <w:r w:rsidRPr="001B65C1">
        <w:rPr>
          <w:rFonts w:cs="Arial"/>
          <w:spacing w:val="-8"/>
        </w:rPr>
        <w:t xml:space="preserve"> </w:t>
      </w:r>
      <w:r w:rsidRPr="001B65C1">
        <w:rPr>
          <w:rFonts w:cs="Arial"/>
        </w:rPr>
        <w:t>organisation:</w:t>
      </w:r>
    </w:p>
    <w:p w14:paraId="3F5513A0" w14:textId="77777777" w:rsidR="002659D9" w:rsidRPr="001B65C1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27"/>
        <w:rPr>
          <w:rFonts w:cs="Arial"/>
        </w:rPr>
      </w:pPr>
      <w:r w:rsidRPr="001B65C1">
        <w:rPr>
          <w:rFonts w:cs="Arial"/>
          <w:spacing w:val="-1"/>
        </w:rPr>
        <w:t>with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  <w:spacing w:val="-1"/>
        </w:rPr>
        <w:t>similar</w:t>
      </w:r>
      <w:r w:rsidRPr="001B65C1">
        <w:rPr>
          <w:rFonts w:cs="Arial"/>
          <w:spacing w:val="-7"/>
        </w:rPr>
        <w:t xml:space="preserve"> </w:t>
      </w:r>
      <w:r w:rsidRPr="001B65C1">
        <w:rPr>
          <w:rFonts w:cs="Arial"/>
        </w:rPr>
        <w:t>objects,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and</w:t>
      </w:r>
    </w:p>
    <w:p w14:paraId="3DDEAD2D" w14:textId="77777777" w:rsidR="002659D9" w:rsidRPr="001B65C1" w:rsidRDefault="002659D9" w:rsidP="002659D9">
      <w:pPr>
        <w:pStyle w:val="BodyText"/>
        <w:numPr>
          <w:ilvl w:val="2"/>
          <w:numId w:val="13"/>
        </w:numPr>
        <w:tabs>
          <w:tab w:val="left" w:pos="1822"/>
        </w:tabs>
        <w:spacing w:before="120" w:after="120"/>
        <w:ind w:hanging="540"/>
        <w:rPr>
          <w:rFonts w:cs="Arial"/>
        </w:rPr>
      </w:pPr>
      <w:r w:rsidRPr="001B65C1">
        <w:rPr>
          <w:rFonts w:cs="Arial"/>
          <w:spacing w:val="-1"/>
        </w:rPr>
        <w:t>which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is</w:t>
      </w:r>
      <w:r w:rsidRPr="001B65C1">
        <w:rPr>
          <w:rFonts w:cs="Arial"/>
          <w:spacing w:val="-5"/>
        </w:rPr>
        <w:t xml:space="preserve"> </w:t>
      </w:r>
      <w:r w:rsidRPr="001B65C1">
        <w:rPr>
          <w:rFonts w:cs="Arial"/>
        </w:rPr>
        <w:t>not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carried</w:t>
      </w:r>
      <w:r w:rsidRPr="001B65C1">
        <w:rPr>
          <w:rFonts w:cs="Arial"/>
          <w:spacing w:val="-5"/>
        </w:rPr>
        <w:t xml:space="preserve"> </w:t>
      </w:r>
      <w:r w:rsidRPr="001B65C1">
        <w:rPr>
          <w:rFonts w:cs="Arial"/>
        </w:rPr>
        <w:t>on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for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5"/>
        </w:rPr>
        <w:t xml:space="preserve"> </w:t>
      </w:r>
      <w:r w:rsidRPr="001B65C1">
        <w:rPr>
          <w:rFonts w:cs="Arial"/>
        </w:rPr>
        <w:t>profit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or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gain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of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organisation’s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members.</w:t>
      </w:r>
    </w:p>
    <w:p w14:paraId="22A67F33" w14:textId="77777777" w:rsidR="002659D9" w:rsidRPr="001B65C1" w:rsidRDefault="002659D9" w:rsidP="002659D9">
      <w:pPr>
        <w:pStyle w:val="BodyText"/>
        <w:numPr>
          <w:ilvl w:val="1"/>
          <w:numId w:val="13"/>
        </w:numPr>
        <w:tabs>
          <w:tab w:val="left" w:pos="1255"/>
        </w:tabs>
        <w:spacing w:before="120" w:after="120"/>
        <w:rPr>
          <w:rFonts w:cs="Arial"/>
        </w:rPr>
      </w:pPr>
      <w:r w:rsidRPr="001B65C1">
        <w:rPr>
          <w:rFonts w:cs="Arial"/>
        </w:rPr>
        <w:t>In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this</w:t>
      </w:r>
      <w:r w:rsidRPr="001B65C1">
        <w:rPr>
          <w:rFonts w:cs="Arial"/>
          <w:spacing w:val="-6"/>
        </w:rPr>
        <w:t xml:space="preserve"> </w:t>
      </w:r>
      <w:r w:rsidRPr="001B65C1">
        <w:rPr>
          <w:rFonts w:cs="Arial"/>
        </w:rPr>
        <w:t>clause:</w:t>
      </w:r>
    </w:p>
    <w:p w14:paraId="686A97EC" w14:textId="77777777" w:rsidR="002659D9" w:rsidRPr="00270F2E" w:rsidRDefault="002659D9" w:rsidP="002659D9">
      <w:pPr>
        <w:spacing w:before="120" w:after="120"/>
        <w:ind w:left="1254"/>
        <w:rPr>
          <w:rFonts w:cs="Arial"/>
        </w:rPr>
      </w:pPr>
      <w:r w:rsidRPr="001B65C1">
        <w:rPr>
          <w:rFonts w:cs="Arial"/>
          <w:b/>
          <w:i/>
          <w:spacing w:val="-1"/>
        </w:rPr>
        <w:t>surplus</w:t>
      </w:r>
      <w:r w:rsidRPr="001B65C1">
        <w:rPr>
          <w:rFonts w:cs="Arial"/>
          <w:b/>
          <w:i/>
          <w:spacing w:val="-4"/>
        </w:rPr>
        <w:t xml:space="preserve"> </w:t>
      </w:r>
      <w:r w:rsidRPr="001B65C1">
        <w:rPr>
          <w:rFonts w:cs="Arial"/>
          <w:b/>
          <w:i/>
        </w:rPr>
        <w:t>property</w:t>
      </w:r>
      <w:r w:rsidRPr="001B65C1">
        <w:rPr>
          <w:rFonts w:cs="Arial"/>
          <w:b/>
          <w:i/>
          <w:spacing w:val="-3"/>
        </w:rPr>
        <w:t xml:space="preserve"> </w:t>
      </w:r>
      <w:r w:rsidRPr="001B65C1">
        <w:rPr>
          <w:rFonts w:cs="Arial"/>
        </w:rPr>
        <w:t>has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  <w:spacing w:val="-1"/>
        </w:rPr>
        <w:t>same</w:t>
      </w:r>
      <w:r w:rsidRPr="001B65C1">
        <w:rPr>
          <w:rFonts w:cs="Arial"/>
          <w:spacing w:val="-3"/>
        </w:rPr>
        <w:t xml:space="preserve"> </w:t>
      </w:r>
      <w:r w:rsidRPr="001B65C1">
        <w:rPr>
          <w:rFonts w:cs="Arial"/>
        </w:rPr>
        <w:t>meaning</w:t>
      </w:r>
      <w:r w:rsidRPr="001B65C1">
        <w:rPr>
          <w:rFonts w:cs="Arial"/>
          <w:spacing w:val="-5"/>
        </w:rPr>
        <w:t xml:space="preserve"> </w:t>
      </w:r>
      <w:r w:rsidRPr="001B65C1">
        <w:rPr>
          <w:rFonts w:cs="Arial"/>
        </w:rPr>
        <w:t>as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in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</w:rPr>
        <w:t>the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  <w:spacing w:val="-1"/>
        </w:rPr>
        <w:t>Act,</w:t>
      </w:r>
      <w:r w:rsidRPr="001B65C1">
        <w:rPr>
          <w:rFonts w:cs="Arial"/>
          <w:spacing w:val="-4"/>
        </w:rPr>
        <w:t xml:space="preserve"> </w:t>
      </w:r>
      <w:r w:rsidRPr="001B65C1">
        <w:rPr>
          <w:rFonts w:cs="Arial"/>
          <w:spacing w:val="-1"/>
        </w:rPr>
        <w:t>section</w:t>
      </w:r>
      <w:r w:rsidRPr="001B65C1">
        <w:rPr>
          <w:rFonts w:cs="Arial"/>
          <w:spacing w:val="-3"/>
        </w:rPr>
        <w:t xml:space="preserve"> </w:t>
      </w:r>
      <w:r w:rsidRPr="001B65C1">
        <w:rPr>
          <w:rFonts w:cs="Arial"/>
        </w:rPr>
        <w:t>65.</w:t>
      </w:r>
    </w:p>
    <w:p w14:paraId="5C53351D" w14:textId="77777777" w:rsidR="002659D9" w:rsidRPr="00270F2E" w:rsidRDefault="002659D9" w:rsidP="002659D9">
      <w:pPr>
        <w:spacing w:before="120" w:after="120"/>
        <w:rPr>
          <w:sz w:val="18"/>
          <w:szCs w:val="18"/>
        </w:rPr>
      </w:pPr>
    </w:p>
    <w:p w14:paraId="604A3A92" w14:textId="77777777" w:rsidR="002659D9" w:rsidRPr="00270F2E" w:rsidRDefault="002659D9" w:rsidP="002659D9">
      <w:pPr>
        <w:rPr>
          <w:lang w:eastAsia="en-AU"/>
        </w:rPr>
      </w:pPr>
    </w:p>
    <w:sectPr w:rsidR="002659D9" w:rsidRPr="00270F2E" w:rsidSect="0099746F">
      <w:footerReference w:type="default" r:id="rId13"/>
      <w:pgSz w:w="11906" w:h="16838"/>
      <w:pgMar w:top="737" w:right="1440" w:bottom="851" w:left="1418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0B71A" w14:textId="77777777" w:rsidR="00EC6569" w:rsidRDefault="00EC6569" w:rsidP="00F12B4E">
      <w:pPr>
        <w:spacing w:after="0" w:line="240" w:lineRule="auto"/>
      </w:pPr>
      <w:r>
        <w:separator/>
      </w:r>
    </w:p>
  </w:endnote>
  <w:endnote w:type="continuationSeparator" w:id="0">
    <w:p w14:paraId="4775E2BB" w14:textId="77777777" w:rsidR="00EC6569" w:rsidRDefault="00EC6569" w:rsidP="00F12B4E">
      <w:pPr>
        <w:spacing w:after="0" w:line="240" w:lineRule="auto"/>
      </w:pPr>
      <w:r>
        <w:continuationSeparator/>
      </w:r>
    </w:p>
  </w:endnote>
  <w:endnote w:type="continuationNotice" w:id="1">
    <w:p w14:paraId="4E51B266" w14:textId="77777777" w:rsidR="00EC6569" w:rsidRDefault="00EC6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ublic Sans">
    <w:altName w:val="Calibri"/>
    <w:panose1 w:val="020B0604020202020204"/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41598" w14:textId="77777777" w:rsidR="00947C82" w:rsidRDefault="0094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9329571"/>
      <w:docPartObj>
        <w:docPartGallery w:val="Page Numbers (Bottom of Page)"/>
        <w:docPartUnique/>
      </w:docPartObj>
    </w:sdtPr>
    <w:sdtContent>
      <w:p w14:paraId="04642DB8" w14:textId="77FEB98F" w:rsidR="00751EFC" w:rsidRDefault="00257372" w:rsidP="006A19FB">
        <w:pPr>
          <w:pStyle w:val="Footer"/>
          <w:pBdr>
            <w:top w:val="single" w:sz="4" w:space="1" w:color="auto"/>
          </w:pBdr>
          <w:tabs>
            <w:tab w:val="clear" w:pos="4153"/>
          </w:tabs>
        </w:pPr>
        <w:r>
          <w:t>U</w:t>
        </w:r>
        <w:r w:rsidR="003C4D47">
          <w:t>pdated 6/2024</w:t>
        </w:r>
        <w:r w:rsidR="003C4D47">
          <w:tab/>
        </w:r>
        <w:r w:rsidR="00751EFC">
          <w:t xml:space="preserve">Page </w:t>
        </w:r>
        <w:r w:rsidR="00751EFC">
          <w:fldChar w:fldCharType="begin"/>
        </w:r>
        <w:r w:rsidR="00751EFC">
          <w:instrText xml:space="preserve"> PAGE   \* MERGEFORMAT </w:instrText>
        </w:r>
        <w:r w:rsidR="00751EFC">
          <w:fldChar w:fldCharType="separate"/>
        </w:r>
        <w:r w:rsidR="00751EFC">
          <w:rPr>
            <w:noProof/>
          </w:rPr>
          <w:t>2</w:t>
        </w:r>
        <w:r w:rsidR="00751EFC">
          <w:rPr>
            <w:noProof/>
          </w:rPr>
          <w:fldChar w:fldCharType="end"/>
        </w:r>
        <w:r w:rsidR="00751EFC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E3977" w14:textId="77777777" w:rsidR="00EC6569" w:rsidRDefault="00EC6569" w:rsidP="00F12B4E">
      <w:pPr>
        <w:spacing w:after="0" w:line="240" w:lineRule="auto"/>
      </w:pPr>
      <w:r>
        <w:separator/>
      </w:r>
    </w:p>
  </w:footnote>
  <w:footnote w:type="continuationSeparator" w:id="0">
    <w:p w14:paraId="449FA575" w14:textId="77777777" w:rsidR="00EC6569" w:rsidRDefault="00EC6569" w:rsidP="00F12B4E">
      <w:pPr>
        <w:spacing w:after="0" w:line="240" w:lineRule="auto"/>
      </w:pPr>
      <w:r>
        <w:continuationSeparator/>
      </w:r>
    </w:p>
  </w:footnote>
  <w:footnote w:type="continuationNotice" w:id="1">
    <w:p w14:paraId="5337AD5A" w14:textId="77777777" w:rsidR="00EC6569" w:rsidRDefault="00EC6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37D76" w14:textId="77777777" w:rsidR="00947C82" w:rsidRDefault="0094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160"/>
    <w:multiLevelType w:val="multilevel"/>
    <w:tmpl w:val="73E0C2A0"/>
    <w:lvl w:ilvl="0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1" w15:restartNumberingAfterBreak="0">
    <w:nsid w:val="02A40737"/>
    <w:multiLevelType w:val="multilevel"/>
    <w:tmpl w:val="FCD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51AB"/>
    <w:multiLevelType w:val="hybridMultilevel"/>
    <w:tmpl w:val="E2CAF03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5A408D1"/>
    <w:multiLevelType w:val="hybridMultilevel"/>
    <w:tmpl w:val="DE2E4DCE"/>
    <w:lvl w:ilvl="0" w:tplc="D33095C2">
      <w:start w:val="1"/>
      <w:numFmt w:val="lowerLetter"/>
      <w:lvlText w:val="(%1)"/>
      <w:lvlJc w:val="left"/>
      <w:pPr>
        <w:ind w:left="1821" w:hanging="528"/>
      </w:pPr>
      <w:rPr>
        <w:rFonts w:ascii="Arial" w:hAnsi="Arial" w:hint="default"/>
        <w:w w:val="99"/>
        <w:sz w:val="22"/>
        <w:szCs w:val="22"/>
      </w:rPr>
    </w:lvl>
    <w:lvl w:ilvl="1" w:tplc="92B84B80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C654072C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7CE0FC1A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0A76BD96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DAB4C350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6930DC2C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43706EEE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3C20F9D8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4" w15:restartNumberingAfterBreak="0">
    <w:nsid w:val="067D23C4"/>
    <w:multiLevelType w:val="hybridMultilevel"/>
    <w:tmpl w:val="9EDA9DE6"/>
    <w:lvl w:ilvl="0" w:tplc="EC7E4676">
      <w:start w:val="1"/>
      <w:numFmt w:val="decimal"/>
      <w:lvlText w:val="%1"/>
      <w:lvlJc w:val="left"/>
      <w:pPr>
        <w:ind w:left="1254" w:hanging="962"/>
        <w:jc w:val="right"/>
      </w:pPr>
      <w:rPr>
        <w:rFonts w:ascii="Arial" w:eastAsia="Arial" w:hAnsi="Arial" w:hint="default"/>
        <w:b/>
        <w:bCs/>
        <w:sz w:val="20"/>
        <w:szCs w:val="20"/>
      </w:rPr>
    </w:lvl>
    <w:lvl w:ilvl="1" w:tplc="7F30D30A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9DD0E098">
      <w:start w:val="1"/>
      <w:numFmt w:val="bullet"/>
      <w:lvlText w:val="•"/>
      <w:lvlJc w:val="left"/>
      <w:pPr>
        <w:ind w:left="1821" w:hanging="528"/>
      </w:pPr>
      <w:rPr>
        <w:rFonts w:hint="default"/>
      </w:rPr>
    </w:lvl>
    <w:lvl w:ilvl="3" w:tplc="B6FEB68E">
      <w:start w:val="1"/>
      <w:numFmt w:val="bullet"/>
      <w:lvlText w:val="•"/>
      <w:lvlJc w:val="left"/>
      <w:pPr>
        <w:ind w:left="2686" w:hanging="528"/>
      </w:pPr>
      <w:rPr>
        <w:rFonts w:hint="default"/>
      </w:rPr>
    </w:lvl>
    <w:lvl w:ilvl="4" w:tplc="FEA82714">
      <w:start w:val="1"/>
      <w:numFmt w:val="bullet"/>
      <w:lvlText w:val="•"/>
      <w:lvlJc w:val="left"/>
      <w:pPr>
        <w:ind w:left="3551" w:hanging="528"/>
      </w:pPr>
      <w:rPr>
        <w:rFonts w:hint="default"/>
      </w:rPr>
    </w:lvl>
    <w:lvl w:ilvl="5" w:tplc="866AFF1E">
      <w:start w:val="1"/>
      <w:numFmt w:val="bullet"/>
      <w:lvlText w:val="•"/>
      <w:lvlJc w:val="left"/>
      <w:pPr>
        <w:ind w:left="4416" w:hanging="528"/>
      </w:pPr>
      <w:rPr>
        <w:rFonts w:hint="default"/>
      </w:rPr>
    </w:lvl>
    <w:lvl w:ilvl="6" w:tplc="F0FE09D4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7" w:tplc="4A143A26">
      <w:start w:val="1"/>
      <w:numFmt w:val="bullet"/>
      <w:lvlText w:val="•"/>
      <w:lvlJc w:val="left"/>
      <w:pPr>
        <w:ind w:left="6145" w:hanging="528"/>
      </w:pPr>
      <w:rPr>
        <w:rFonts w:hint="default"/>
      </w:rPr>
    </w:lvl>
    <w:lvl w:ilvl="8" w:tplc="54EA1C62">
      <w:start w:val="1"/>
      <w:numFmt w:val="bullet"/>
      <w:lvlText w:val="•"/>
      <w:lvlJc w:val="left"/>
      <w:pPr>
        <w:ind w:left="7010" w:hanging="528"/>
      </w:pPr>
      <w:rPr>
        <w:rFonts w:hint="default"/>
      </w:rPr>
    </w:lvl>
  </w:abstractNum>
  <w:abstractNum w:abstractNumId="5" w15:restartNumberingAfterBreak="0">
    <w:nsid w:val="097D308C"/>
    <w:multiLevelType w:val="multilevel"/>
    <w:tmpl w:val="39C8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D0FA9"/>
    <w:multiLevelType w:val="hybridMultilevel"/>
    <w:tmpl w:val="7758D066"/>
    <w:lvl w:ilvl="0" w:tplc="ABFC6B94">
      <w:start w:val="1"/>
      <w:numFmt w:val="decimal"/>
      <w:lvlText w:val="(%1)"/>
      <w:lvlJc w:val="left"/>
      <w:pPr>
        <w:ind w:left="1974" w:hanging="1254"/>
      </w:pPr>
      <w:rPr>
        <w:rFonts w:ascii="Arial" w:hAnsi="Arial" w:cs="Arial"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916C54"/>
    <w:multiLevelType w:val="hybridMultilevel"/>
    <w:tmpl w:val="3C8899D4"/>
    <w:lvl w:ilvl="0" w:tplc="3A6812BA">
      <w:start w:val="1"/>
      <w:numFmt w:val="decimal"/>
      <w:lvlText w:val="(%1)"/>
      <w:lvlJc w:val="left"/>
      <w:pPr>
        <w:ind w:left="1254" w:hanging="54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E1376"/>
    <w:multiLevelType w:val="hybridMultilevel"/>
    <w:tmpl w:val="87E853DE"/>
    <w:lvl w:ilvl="0" w:tplc="E0D01F46">
      <w:start w:val="1"/>
      <w:numFmt w:val="lowerLetter"/>
      <w:lvlText w:val="(%1)"/>
      <w:lvlJc w:val="left"/>
      <w:pPr>
        <w:ind w:left="687" w:hanging="568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1D2A3F4">
      <w:start w:val="1"/>
      <w:numFmt w:val="decimal"/>
      <w:lvlText w:val="%2"/>
      <w:lvlJc w:val="left"/>
      <w:pPr>
        <w:ind w:left="1821" w:hanging="395"/>
        <w:jc w:val="right"/>
      </w:pPr>
      <w:rPr>
        <w:rFonts w:ascii="Arial" w:eastAsia="Arial" w:hAnsi="Arial" w:hint="default"/>
        <w:sz w:val="20"/>
        <w:szCs w:val="20"/>
      </w:rPr>
    </w:lvl>
    <w:lvl w:ilvl="2" w:tplc="53CE8398">
      <w:start w:val="1"/>
      <w:numFmt w:val="bullet"/>
      <w:lvlText w:val="•"/>
      <w:lvlJc w:val="left"/>
      <w:pPr>
        <w:ind w:left="2590" w:hanging="395"/>
      </w:pPr>
      <w:rPr>
        <w:rFonts w:hint="default"/>
      </w:rPr>
    </w:lvl>
    <w:lvl w:ilvl="3" w:tplc="EF56419A">
      <w:start w:val="1"/>
      <w:numFmt w:val="bullet"/>
      <w:lvlText w:val="•"/>
      <w:lvlJc w:val="left"/>
      <w:pPr>
        <w:ind w:left="3359" w:hanging="395"/>
      </w:pPr>
      <w:rPr>
        <w:rFonts w:hint="default"/>
      </w:rPr>
    </w:lvl>
    <w:lvl w:ilvl="4" w:tplc="01DCA5BE">
      <w:start w:val="1"/>
      <w:numFmt w:val="bullet"/>
      <w:lvlText w:val="•"/>
      <w:lvlJc w:val="left"/>
      <w:pPr>
        <w:ind w:left="4127" w:hanging="395"/>
      </w:pPr>
      <w:rPr>
        <w:rFonts w:hint="default"/>
      </w:rPr>
    </w:lvl>
    <w:lvl w:ilvl="5" w:tplc="0B3446F6">
      <w:start w:val="1"/>
      <w:numFmt w:val="bullet"/>
      <w:lvlText w:val="•"/>
      <w:lvlJc w:val="left"/>
      <w:pPr>
        <w:ind w:left="4896" w:hanging="395"/>
      </w:pPr>
      <w:rPr>
        <w:rFonts w:hint="default"/>
      </w:rPr>
    </w:lvl>
    <w:lvl w:ilvl="6" w:tplc="99F6119A">
      <w:start w:val="1"/>
      <w:numFmt w:val="bullet"/>
      <w:lvlText w:val="•"/>
      <w:lvlJc w:val="left"/>
      <w:pPr>
        <w:ind w:left="5665" w:hanging="395"/>
      </w:pPr>
      <w:rPr>
        <w:rFonts w:hint="default"/>
      </w:rPr>
    </w:lvl>
    <w:lvl w:ilvl="7" w:tplc="80D4AECE">
      <w:start w:val="1"/>
      <w:numFmt w:val="bullet"/>
      <w:lvlText w:val="•"/>
      <w:lvlJc w:val="left"/>
      <w:pPr>
        <w:ind w:left="6433" w:hanging="395"/>
      </w:pPr>
      <w:rPr>
        <w:rFonts w:hint="default"/>
      </w:rPr>
    </w:lvl>
    <w:lvl w:ilvl="8" w:tplc="A18ABF90">
      <w:start w:val="1"/>
      <w:numFmt w:val="bullet"/>
      <w:lvlText w:val="•"/>
      <w:lvlJc w:val="left"/>
      <w:pPr>
        <w:ind w:left="7202" w:hanging="395"/>
      </w:pPr>
      <w:rPr>
        <w:rFonts w:hint="default"/>
      </w:rPr>
    </w:lvl>
  </w:abstractNum>
  <w:abstractNum w:abstractNumId="9" w15:restartNumberingAfterBreak="0">
    <w:nsid w:val="12E80E95"/>
    <w:multiLevelType w:val="hybridMultilevel"/>
    <w:tmpl w:val="B66CD370"/>
    <w:lvl w:ilvl="0" w:tplc="ED50A260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 w:tplc="3F6EBFD4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B4F4AC14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259EA2C4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BF3AB704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95E85314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8D160970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80ACBCCE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D2FC8FA8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10" w15:restartNumberingAfterBreak="0">
    <w:nsid w:val="18C61B73"/>
    <w:multiLevelType w:val="hybridMultilevel"/>
    <w:tmpl w:val="7F729652"/>
    <w:lvl w:ilvl="0" w:tplc="65062B00">
      <w:start w:val="1"/>
      <w:numFmt w:val="decimal"/>
      <w:lvlText w:val="(%1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1" w:tplc="063C6904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14A204CE">
      <w:start w:val="1"/>
      <w:numFmt w:val="bullet"/>
      <w:lvlText w:val="•"/>
      <w:lvlJc w:val="left"/>
      <w:pPr>
        <w:ind w:left="2590" w:hanging="528"/>
      </w:pPr>
      <w:rPr>
        <w:rFonts w:hint="default"/>
      </w:rPr>
    </w:lvl>
    <w:lvl w:ilvl="3" w:tplc="C1AC5848">
      <w:start w:val="1"/>
      <w:numFmt w:val="bullet"/>
      <w:lvlText w:val="•"/>
      <w:lvlJc w:val="left"/>
      <w:pPr>
        <w:ind w:left="3359" w:hanging="528"/>
      </w:pPr>
      <w:rPr>
        <w:rFonts w:hint="default"/>
      </w:rPr>
    </w:lvl>
    <w:lvl w:ilvl="4" w:tplc="16E81722">
      <w:start w:val="1"/>
      <w:numFmt w:val="bullet"/>
      <w:lvlText w:val="•"/>
      <w:lvlJc w:val="left"/>
      <w:pPr>
        <w:ind w:left="4127" w:hanging="528"/>
      </w:pPr>
      <w:rPr>
        <w:rFonts w:hint="default"/>
      </w:rPr>
    </w:lvl>
    <w:lvl w:ilvl="5" w:tplc="D6D2DB98">
      <w:start w:val="1"/>
      <w:numFmt w:val="bullet"/>
      <w:lvlText w:val="•"/>
      <w:lvlJc w:val="left"/>
      <w:pPr>
        <w:ind w:left="4896" w:hanging="528"/>
      </w:pPr>
      <w:rPr>
        <w:rFonts w:hint="default"/>
      </w:rPr>
    </w:lvl>
    <w:lvl w:ilvl="6" w:tplc="1310C730">
      <w:start w:val="1"/>
      <w:numFmt w:val="bullet"/>
      <w:lvlText w:val="•"/>
      <w:lvlJc w:val="left"/>
      <w:pPr>
        <w:ind w:left="5665" w:hanging="528"/>
      </w:pPr>
      <w:rPr>
        <w:rFonts w:hint="default"/>
      </w:rPr>
    </w:lvl>
    <w:lvl w:ilvl="7" w:tplc="F2AC426A">
      <w:start w:val="1"/>
      <w:numFmt w:val="bullet"/>
      <w:lvlText w:val="•"/>
      <w:lvlJc w:val="left"/>
      <w:pPr>
        <w:ind w:left="6433" w:hanging="528"/>
      </w:pPr>
      <w:rPr>
        <w:rFonts w:hint="default"/>
      </w:rPr>
    </w:lvl>
    <w:lvl w:ilvl="8" w:tplc="5D865360">
      <w:start w:val="1"/>
      <w:numFmt w:val="bullet"/>
      <w:lvlText w:val="•"/>
      <w:lvlJc w:val="left"/>
      <w:pPr>
        <w:ind w:left="7202" w:hanging="528"/>
      </w:pPr>
      <w:rPr>
        <w:rFonts w:hint="default"/>
      </w:rPr>
    </w:lvl>
  </w:abstractNum>
  <w:abstractNum w:abstractNumId="11" w15:restartNumberingAfterBreak="0">
    <w:nsid w:val="19E342DB"/>
    <w:multiLevelType w:val="hybridMultilevel"/>
    <w:tmpl w:val="1E76E08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AE32457"/>
    <w:multiLevelType w:val="hybridMultilevel"/>
    <w:tmpl w:val="F80A598E"/>
    <w:lvl w:ilvl="0" w:tplc="FC18BE0C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 w:tplc="9AC032FE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BDBEBCEA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DB2237C0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1DA6D410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1D62A4EE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CD68ACE2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F070AB52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D8828F14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13" w15:restartNumberingAfterBreak="0">
    <w:nsid w:val="1D870DA2"/>
    <w:multiLevelType w:val="hybridMultilevel"/>
    <w:tmpl w:val="53EABED4"/>
    <w:lvl w:ilvl="0" w:tplc="78DE7746">
      <w:start w:val="1"/>
      <w:numFmt w:val="decimal"/>
      <w:lvlText w:val="(%1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1" w:tplc="2B8ACEB2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B56C332">
      <w:start w:val="1"/>
      <w:numFmt w:val="bullet"/>
      <w:lvlText w:val="•"/>
      <w:lvlJc w:val="left"/>
      <w:pPr>
        <w:ind w:left="1821" w:hanging="528"/>
      </w:pPr>
      <w:rPr>
        <w:rFonts w:hint="default"/>
      </w:rPr>
    </w:lvl>
    <w:lvl w:ilvl="3" w:tplc="0952CE96">
      <w:start w:val="1"/>
      <w:numFmt w:val="bullet"/>
      <w:lvlText w:val="•"/>
      <w:lvlJc w:val="left"/>
      <w:pPr>
        <w:ind w:left="2686" w:hanging="528"/>
      </w:pPr>
      <w:rPr>
        <w:rFonts w:hint="default"/>
      </w:rPr>
    </w:lvl>
    <w:lvl w:ilvl="4" w:tplc="D042000A">
      <w:start w:val="1"/>
      <w:numFmt w:val="bullet"/>
      <w:lvlText w:val="•"/>
      <w:lvlJc w:val="left"/>
      <w:pPr>
        <w:ind w:left="3551" w:hanging="528"/>
      </w:pPr>
      <w:rPr>
        <w:rFonts w:hint="default"/>
      </w:rPr>
    </w:lvl>
    <w:lvl w:ilvl="5" w:tplc="DD9083D4">
      <w:start w:val="1"/>
      <w:numFmt w:val="bullet"/>
      <w:lvlText w:val="•"/>
      <w:lvlJc w:val="left"/>
      <w:pPr>
        <w:ind w:left="4416" w:hanging="528"/>
      </w:pPr>
      <w:rPr>
        <w:rFonts w:hint="default"/>
      </w:rPr>
    </w:lvl>
    <w:lvl w:ilvl="6" w:tplc="DBC0EDC0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7" w:tplc="7EE22544">
      <w:start w:val="1"/>
      <w:numFmt w:val="bullet"/>
      <w:lvlText w:val="•"/>
      <w:lvlJc w:val="left"/>
      <w:pPr>
        <w:ind w:left="6145" w:hanging="528"/>
      </w:pPr>
      <w:rPr>
        <w:rFonts w:hint="default"/>
      </w:rPr>
    </w:lvl>
    <w:lvl w:ilvl="8" w:tplc="0EBEEC8C">
      <w:start w:val="1"/>
      <w:numFmt w:val="bullet"/>
      <w:lvlText w:val="•"/>
      <w:lvlJc w:val="left"/>
      <w:pPr>
        <w:ind w:left="7010" w:hanging="528"/>
      </w:pPr>
      <w:rPr>
        <w:rFonts w:hint="default"/>
      </w:rPr>
    </w:lvl>
  </w:abstractNum>
  <w:abstractNum w:abstractNumId="14" w15:restartNumberingAfterBreak="0">
    <w:nsid w:val="1E514133"/>
    <w:multiLevelType w:val="multilevel"/>
    <w:tmpl w:val="1E76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B855B35"/>
    <w:multiLevelType w:val="hybridMultilevel"/>
    <w:tmpl w:val="4030D95A"/>
    <w:lvl w:ilvl="0" w:tplc="028AC6EE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 w:tplc="664A9AB0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E3920DB6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808CEBBE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93E2E200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D9042218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7CE27C84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4978D942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700E61A0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16" w15:restartNumberingAfterBreak="0">
    <w:nsid w:val="2BDD6E44"/>
    <w:multiLevelType w:val="multilevel"/>
    <w:tmpl w:val="F52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E33FD"/>
    <w:multiLevelType w:val="hybridMultilevel"/>
    <w:tmpl w:val="6D70D388"/>
    <w:lvl w:ilvl="0" w:tplc="CA28DC74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 w:tplc="C678995A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760E5CFE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EF4AAFFC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F90A9488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AA0C279C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0AC48332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7F882D16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0B2CDD1C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18" w15:restartNumberingAfterBreak="0">
    <w:nsid w:val="31A2620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B75BA2"/>
    <w:multiLevelType w:val="hybridMultilevel"/>
    <w:tmpl w:val="4E62636C"/>
    <w:lvl w:ilvl="0" w:tplc="AFAC0E64">
      <w:start w:val="1"/>
      <w:numFmt w:val="lowerLetter"/>
      <w:lvlText w:val="(%1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74067064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408832F0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793C5AD6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5CCA1D2E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D78816E4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ACD8573E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75829AD4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34EA74B4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20" w15:restartNumberingAfterBreak="0">
    <w:nsid w:val="35D8530E"/>
    <w:multiLevelType w:val="hybridMultilevel"/>
    <w:tmpl w:val="040E0732"/>
    <w:lvl w:ilvl="0" w:tplc="74DA6E40">
      <w:start w:val="1"/>
      <w:numFmt w:val="decimal"/>
      <w:lvlText w:val="(%1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1" w:tplc="18E0A0B8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40BA9AF2">
      <w:start w:val="1"/>
      <w:numFmt w:val="bullet"/>
      <w:lvlText w:val="•"/>
      <w:lvlJc w:val="left"/>
      <w:pPr>
        <w:ind w:left="1821" w:hanging="528"/>
      </w:pPr>
      <w:rPr>
        <w:rFonts w:hint="default"/>
      </w:rPr>
    </w:lvl>
    <w:lvl w:ilvl="3" w:tplc="CD861B88">
      <w:start w:val="1"/>
      <w:numFmt w:val="bullet"/>
      <w:lvlText w:val="•"/>
      <w:lvlJc w:val="left"/>
      <w:pPr>
        <w:ind w:left="2686" w:hanging="528"/>
      </w:pPr>
      <w:rPr>
        <w:rFonts w:hint="default"/>
      </w:rPr>
    </w:lvl>
    <w:lvl w:ilvl="4" w:tplc="9F609B96">
      <w:start w:val="1"/>
      <w:numFmt w:val="bullet"/>
      <w:lvlText w:val="•"/>
      <w:lvlJc w:val="left"/>
      <w:pPr>
        <w:ind w:left="3551" w:hanging="528"/>
      </w:pPr>
      <w:rPr>
        <w:rFonts w:hint="default"/>
      </w:rPr>
    </w:lvl>
    <w:lvl w:ilvl="5" w:tplc="326012E2">
      <w:start w:val="1"/>
      <w:numFmt w:val="bullet"/>
      <w:lvlText w:val="•"/>
      <w:lvlJc w:val="left"/>
      <w:pPr>
        <w:ind w:left="4416" w:hanging="528"/>
      </w:pPr>
      <w:rPr>
        <w:rFonts w:hint="default"/>
      </w:rPr>
    </w:lvl>
    <w:lvl w:ilvl="6" w:tplc="CBE6DE2C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7" w:tplc="D11C9CDE">
      <w:start w:val="1"/>
      <w:numFmt w:val="bullet"/>
      <w:lvlText w:val="•"/>
      <w:lvlJc w:val="left"/>
      <w:pPr>
        <w:ind w:left="6145" w:hanging="528"/>
      </w:pPr>
      <w:rPr>
        <w:rFonts w:hint="default"/>
      </w:rPr>
    </w:lvl>
    <w:lvl w:ilvl="8" w:tplc="6624EF6C">
      <w:start w:val="1"/>
      <w:numFmt w:val="bullet"/>
      <w:lvlText w:val="•"/>
      <w:lvlJc w:val="left"/>
      <w:pPr>
        <w:ind w:left="7010" w:hanging="528"/>
      </w:pPr>
      <w:rPr>
        <w:rFonts w:hint="default"/>
      </w:rPr>
    </w:lvl>
  </w:abstractNum>
  <w:abstractNum w:abstractNumId="21" w15:restartNumberingAfterBreak="0">
    <w:nsid w:val="369C3798"/>
    <w:multiLevelType w:val="hybridMultilevel"/>
    <w:tmpl w:val="E418FA8A"/>
    <w:lvl w:ilvl="0" w:tplc="16227EB8">
      <w:start w:val="1"/>
      <w:numFmt w:val="lowerLetter"/>
      <w:lvlText w:val="%1)"/>
      <w:lvlJc w:val="left"/>
      <w:pPr>
        <w:ind w:left="16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61" w:hanging="360"/>
      </w:pPr>
    </w:lvl>
    <w:lvl w:ilvl="2" w:tplc="0809001B" w:tentative="1">
      <w:start w:val="1"/>
      <w:numFmt w:val="lowerRoman"/>
      <w:lvlText w:val="%3."/>
      <w:lvlJc w:val="right"/>
      <w:pPr>
        <w:ind w:left="3081" w:hanging="180"/>
      </w:pPr>
    </w:lvl>
    <w:lvl w:ilvl="3" w:tplc="0809000F" w:tentative="1">
      <w:start w:val="1"/>
      <w:numFmt w:val="decimal"/>
      <w:lvlText w:val="%4."/>
      <w:lvlJc w:val="left"/>
      <w:pPr>
        <w:ind w:left="3801" w:hanging="360"/>
      </w:pPr>
    </w:lvl>
    <w:lvl w:ilvl="4" w:tplc="08090019" w:tentative="1">
      <w:start w:val="1"/>
      <w:numFmt w:val="lowerLetter"/>
      <w:lvlText w:val="%5."/>
      <w:lvlJc w:val="left"/>
      <w:pPr>
        <w:ind w:left="4521" w:hanging="360"/>
      </w:pPr>
    </w:lvl>
    <w:lvl w:ilvl="5" w:tplc="0809001B" w:tentative="1">
      <w:start w:val="1"/>
      <w:numFmt w:val="lowerRoman"/>
      <w:lvlText w:val="%6."/>
      <w:lvlJc w:val="right"/>
      <w:pPr>
        <w:ind w:left="5241" w:hanging="180"/>
      </w:pPr>
    </w:lvl>
    <w:lvl w:ilvl="6" w:tplc="0809000F" w:tentative="1">
      <w:start w:val="1"/>
      <w:numFmt w:val="decimal"/>
      <w:lvlText w:val="%7."/>
      <w:lvlJc w:val="left"/>
      <w:pPr>
        <w:ind w:left="5961" w:hanging="360"/>
      </w:pPr>
    </w:lvl>
    <w:lvl w:ilvl="7" w:tplc="08090019" w:tentative="1">
      <w:start w:val="1"/>
      <w:numFmt w:val="lowerLetter"/>
      <w:lvlText w:val="%8."/>
      <w:lvlJc w:val="left"/>
      <w:pPr>
        <w:ind w:left="6681" w:hanging="360"/>
      </w:pPr>
    </w:lvl>
    <w:lvl w:ilvl="8" w:tplc="08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22" w15:restartNumberingAfterBreak="0">
    <w:nsid w:val="400537BF"/>
    <w:multiLevelType w:val="multilevel"/>
    <w:tmpl w:val="D43A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0D0300A"/>
    <w:multiLevelType w:val="hybridMultilevel"/>
    <w:tmpl w:val="4CC825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F15CD"/>
    <w:multiLevelType w:val="hybridMultilevel"/>
    <w:tmpl w:val="67C6B626"/>
    <w:lvl w:ilvl="0" w:tplc="619E3FC8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 w:tplc="B77241AE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17569FFA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E3CEFAF2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CCAC5FA2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65862BD8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7FA2DF82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3BF0C992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8702CE42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25" w15:restartNumberingAfterBreak="0">
    <w:nsid w:val="423769A7"/>
    <w:multiLevelType w:val="hybridMultilevel"/>
    <w:tmpl w:val="038425C2"/>
    <w:lvl w:ilvl="0" w:tplc="9F88A21E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A11A2"/>
    <w:multiLevelType w:val="hybridMultilevel"/>
    <w:tmpl w:val="4C2A66C0"/>
    <w:lvl w:ilvl="0" w:tplc="28F837D0">
      <w:start w:val="1"/>
      <w:numFmt w:val="lowerLetter"/>
      <w:lvlText w:val="(%1)"/>
      <w:lvlJc w:val="left"/>
      <w:pPr>
        <w:ind w:left="2955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7DD60706">
      <w:start w:val="1"/>
      <w:numFmt w:val="bullet"/>
      <w:lvlText w:val="•"/>
      <w:lvlJc w:val="left"/>
      <w:pPr>
        <w:ind w:left="3533" w:hanging="528"/>
      </w:pPr>
      <w:rPr>
        <w:rFonts w:hint="default"/>
      </w:rPr>
    </w:lvl>
    <w:lvl w:ilvl="2" w:tplc="AECC7A0E">
      <w:start w:val="1"/>
      <w:numFmt w:val="bullet"/>
      <w:lvlText w:val="•"/>
      <w:lvlJc w:val="left"/>
      <w:pPr>
        <w:ind w:left="4112" w:hanging="528"/>
      </w:pPr>
      <w:rPr>
        <w:rFonts w:hint="default"/>
      </w:rPr>
    </w:lvl>
    <w:lvl w:ilvl="3" w:tplc="FAE4A566">
      <w:start w:val="1"/>
      <w:numFmt w:val="bullet"/>
      <w:lvlText w:val="•"/>
      <w:lvlJc w:val="left"/>
      <w:pPr>
        <w:ind w:left="4690" w:hanging="528"/>
      </w:pPr>
      <w:rPr>
        <w:rFonts w:hint="default"/>
      </w:rPr>
    </w:lvl>
    <w:lvl w:ilvl="4" w:tplc="A2C03AE0">
      <w:start w:val="1"/>
      <w:numFmt w:val="bullet"/>
      <w:lvlText w:val="•"/>
      <w:lvlJc w:val="left"/>
      <w:pPr>
        <w:ind w:left="5269" w:hanging="528"/>
      </w:pPr>
      <w:rPr>
        <w:rFonts w:hint="default"/>
      </w:rPr>
    </w:lvl>
    <w:lvl w:ilvl="5" w:tplc="166EFE66">
      <w:start w:val="1"/>
      <w:numFmt w:val="bullet"/>
      <w:lvlText w:val="•"/>
      <w:lvlJc w:val="left"/>
      <w:pPr>
        <w:ind w:left="5847" w:hanging="528"/>
      </w:pPr>
      <w:rPr>
        <w:rFonts w:hint="default"/>
      </w:rPr>
    </w:lvl>
    <w:lvl w:ilvl="6" w:tplc="2F6A7B94">
      <w:start w:val="1"/>
      <w:numFmt w:val="bullet"/>
      <w:lvlText w:val="•"/>
      <w:lvlJc w:val="left"/>
      <w:pPr>
        <w:ind w:left="6426" w:hanging="528"/>
      </w:pPr>
      <w:rPr>
        <w:rFonts w:hint="default"/>
      </w:rPr>
    </w:lvl>
    <w:lvl w:ilvl="7" w:tplc="6390E87E">
      <w:start w:val="1"/>
      <w:numFmt w:val="bullet"/>
      <w:lvlText w:val="•"/>
      <w:lvlJc w:val="left"/>
      <w:pPr>
        <w:ind w:left="7004" w:hanging="528"/>
      </w:pPr>
      <w:rPr>
        <w:rFonts w:hint="default"/>
      </w:rPr>
    </w:lvl>
    <w:lvl w:ilvl="8" w:tplc="D7044AC4">
      <w:start w:val="1"/>
      <w:numFmt w:val="bullet"/>
      <w:lvlText w:val="•"/>
      <w:lvlJc w:val="left"/>
      <w:pPr>
        <w:ind w:left="7583" w:hanging="528"/>
      </w:pPr>
      <w:rPr>
        <w:rFonts w:hint="default"/>
      </w:rPr>
    </w:lvl>
  </w:abstractNum>
  <w:abstractNum w:abstractNumId="27" w15:restartNumberingAfterBreak="0">
    <w:nsid w:val="479152F0"/>
    <w:multiLevelType w:val="hybridMultilevel"/>
    <w:tmpl w:val="1422DCCE"/>
    <w:lvl w:ilvl="0" w:tplc="48E87E2A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 w:tplc="EA50B92A">
      <w:start w:val="1"/>
      <w:numFmt w:val="bullet"/>
      <w:lvlText w:val="•"/>
      <w:lvlJc w:val="left"/>
      <w:pPr>
        <w:ind w:left="2513" w:hanging="528"/>
      </w:pPr>
      <w:rPr>
        <w:rFonts w:hint="default"/>
      </w:rPr>
    </w:lvl>
    <w:lvl w:ilvl="2" w:tplc="22C2DCB4">
      <w:start w:val="1"/>
      <w:numFmt w:val="bullet"/>
      <w:lvlText w:val="•"/>
      <w:lvlJc w:val="left"/>
      <w:pPr>
        <w:ind w:left="3205" w:hanging="528"/>
      </w:pPr>
      <w:rPr>
        <w:rFonts w:hint="default"/>
      </w:rPr>
    </w:lvl>
    <w:lvl w:ilvl="3" w:tplc="97C87FA4">
      <w:start w:val="1"/>
      <w:numFmt w:val="bullet"/>
      <w:lvlText w:val="•"/>
      <w:lvlJc w:val="left"/>
      <w:pPr>
        <w:ind w:left="3897" w:hanging="528"/>
      </w:pPr>
      <w:rPr>
        <w:rFonts w:hint="default"/>
      </w:rPr>
    </w:lvl>
    <w:lvl w:ilvl="4" w:tplc="54628F08">
      <w:start w:val="1"/>
      <w:numFmt w:val="bullet"/>
      <w:lvlText w:val="•"/>
      <w:lvlJc w:val="left"/>
      <w:pPr>
        <w:ind w:left="4588" w:hanging="528"/>
      </w:pPr>
      <w:rPr>
        <w:rFonts w:hint="default"/>
      </w:rPr>
    </w:lvl>
    <w:lvl w:ilvl="5" w:tplc="BEAEA2BC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6" w:tplc="B290C32C">
      <w:start w:val="1"/>
      <w:numFmt w:val="bullet"/>
      <w:lvlText w:val="•"/>
      <w:lvlJc w:val="left"/>
      <w:pPr>
        <w:ind w:left="5972" w:hanging="528"/>
      </w:pPr>
      <w:rPr>
        <w:rFonts w:hint="default"/>
      </w:rPr>
    </w:lvl>
    <w:lvl w:ilvl="7" w:tplc="F4A2729E">
      <w:start w:val="1"/>
      <w:numFmt w:val="bullet"/>
      <w:lvlText w:val="•"/>
      <w:lvlJc w:val="left"/>
      <w:pPr>
        <w:ind w:left="6664" w:hanging="528"/>
      </w:pPr>
      <w:rPr>
        <w:rFonts w:hint="default"/>
      </w:rPr>
    </w:lvl>
    <w:lvl w:ilvl="8" w:tplc="B27CD5FC">
      <w:start w:val="1"/>
      <w:numFmt w:val="bullet"/>
      <w:lvlText w:val="•"/>
      <w:lvlJc w:val="left"/>
      <w:pPr>
        <w:ind w:left="7356" w:hanging="528"/>
      </w:pPr>
      <w:rPr>
        <w:rFonts w:hint="default"/>
      </w:rPr>
    </w:lvl>
  </w:abstractNum>
  <w:abstractNum w:abstractNumId="28" w15:restartNumberingAfterBreak="0">
    <w:nsid w:val="4A113183"/>
    <w:multiLevelType w:val="hybridMultilevel"/>
    <w:tmpl w:val="98405B50"/>
    <w:lvl w:ilvl="0" w:tplc="99A02692">
      <w:start w:val="1"/>
      <w:numFmt w:val="lowerLetter"/>
      <w:lvlText w:val="(%1)"/>
      <w:lvlJc w:val="left"/>
      <w:pPr>
        <w:ind w:left="1821" w:hanging="528"/>
      </w:pPr>
      <w:rPr>
        <w:rFonts w:ascii="Public Sans" w:hAnsi="Public Sans" w:hint="default"/>
        <w:w w:val="99"/>
        <w:sz w:val="22"/>
        <w:szCs w:val="22"/>
      </w:rPr>
    </w:lvl>
    <w:lvl w:ilvl="1" w:tplc="3B126DAA">
      <w:start w:val="1"/>
      <w:numFmt w:val="lowerRoman"/>
      <w:lvlText w:val="(%2)"/>
      <w:lvlJc w:val="left"/>
      <w:pPr>
        <w:ind w:left="2388" w:hanging="492"/>
        <w:jc w:val="right"/>
      </w:pPr>
      <w:rPr>
        <w:rFonts w:ascii="Arial" w:hAnsi="Arial" w:hint="default"/>
        <w:w w:val="99"/>
        <w:sz w:val="22"/>
        <w:szCs w:val="22"/>
      </w:rPr>
    </w:lvl>
    <w:lvl w:ilvl="2" w:tplc="545A69C6">
      <w:start w:val="1"/>
      <w:numFmt w:val="bullet"/>
      <w:lvlText w:val="•"/>
      <w:lvlJc w:val="left"/>
      <w:pPr>
        <w:ind w:left="3094" w:hanging="492"/>
      </w:pPr>
      <w:rPr>
        <w:rFonts w:hint="default"/>
      </w:rPr>
    </w:lvl>
    <w:lvl w:ilvl="3" w:tplc="31BA0B8E">
      <w:start w:val="1"/>
      <w:numFmt w:val="bullet"/>
      <w:lvlText w:val="•"/>
      <w:lvlJc w:val="left"/>
      <w:pPr>
        <w:ind w:left="3799" w:hanging="492"/>
      </w:pPr>
      <w:rPr>
        <w:rFonts w:hint="default"/>
      </w:rPr>
    </w:lvl>
    <w:lvl w:ilvl="4" w:tplc="B6821692">
      <w:start w:val="1"/>
      <w:numFmt w:val="bullet"/>
      <w:lvlText w:val="•"/>
      <w:lvlJc w:val="left"/>
      <w:pPr>
        <w:ind w:left="4505" w:hanging="492"/>
      </w:pPr>
      <w:rPr>
        <w:rFonts w:hint="default"/>
      </w:rPr>
    </w:lvl>
    <w:lvl w:ilvl="5" w:tplc="2BB0488C">
      <w:start w:val="1"/>
      <w:numFmt w:val="bullet"/>
      <w:lvlText w:val="•"/>
      <w:lvlJc w:val="left"/>
      <w:pPr>
        <w:ind w:left="5211" w:hanging="492"/>
      </w:pPr>
      <w:rPr>
        <w:rFonts w:hint="default"/>
      </w:rPr>
    </w:lvl>
    <w:lvl w:ilvl="6" w:tplc="AB8A5EE6">
      <w:start w:val="1"/>
      <w:numFmt w:val="bullet"/>
      <w:lvlText w:val="•"/>
      <w:lvlJc w:val="left"/>
      <w:pPr>
        <w:ind w:left="5917" w:hanging="492"/>
      </w:pPr>
      <w:rPr>
        <w:rFonts w:hint="default"/>
      </w:rPr>
    </w:lvl>
    <w:lvl w:ilvl="7" w:tplc="05EECE9E">
      <w:start w:val="1"/>
      <w:numFmt w:val="bullet"/>
      <w:lvlText w:val="•"/>
      <w:lvlJc w:val="left"/>
      <w:pPr>
        <w:ind w:left="6622" w:hanging="492"/>
      </w:pPr>
      <w:rPr>
        <w:rFonts w:hint="default"/>
      </w:rPr>
    </w:lvl>
    <w:lvl w:ilvl="8" w:tplc="43ECFFBA">
      <w:start w:val="1"/>
      <w:numFmt w:val="bullet"/>
      <w:lvlText w:val="•"/>
      <w:lvlJc w:val="left"/>
      <w:pPr>
        <w:ind w:left="7328" w:hanging="492"/>
      </w:pPr>
      <w:rPr>
        <w:rFonts w:hint="default"/>
      </w:rPr>
    </w:lvl>
  </w:abstractNum>
  <w:abstractNum w:abstractNumId="29" w15:restartNumberingAfterBreak="0">
    <w:nsid w:val="4A6541B3"/>
    <w:multiLevelType w:val="hybridMultilevel"/>
    <w:tmpl w:val="772EB402"/>
    <w:lvl w:ilvl="0" w:tplc="4F026174">
      <w:start w:val="1"/>
      <w:numFmt w:val="decimal"/>
      <w:lvlText w:val="%1"/>
      <w:lvlJc w:val="left"/>
      <w:pPr>
        <w:ind w:left="687" w:hanging="395"/>
        <w:jc w:val="right"/>
      </w:pPr>
      <w:rPr>
        <w:rFonts w:ascii="Arial" w:eastAsia="Arial" w:hAnsi="Arial" w:hint="default"/>
        <w:b/>
        <w:bCs/>
        <w:sz w:val="20"/>
        <w:szCs w:val="20"/>
      </w:rPr>
    </w:lvl>
    <w:lvl w:ilvl="1" w:tplc="33E679BE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0F7C58B4">
      <w:start w:val="1"/>
      <w:numFmt w:val="lowerRoman"/>
      <w:lvlText w:val="(%3)"/>
      <w:lvlJc w:val="left"/>
      <w:pPr>
        <w:ind w:left="2388" w:hanging="492"/>
        <w:jc w:val="righ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586C9542">
      <w:start w:val="1"/>
      <w:numFmt w:val="bullet"/>
      <w:lvlText w:val="•"/>
      <w:lvlJc w:val="left"/>
      <w:pPr>
        <w:ind w:left="1821" w:hanging="492"/>
      </w:pPr>
      <w:rPr>
        <w:rFonts w:hint="default"/>
      </w:rPr>
    </w:lvl>
    <w:lvl w:ilvl="4" w:tplc="AA04E376">
      <w:start w:val="1"/>
      <w:numFmt w:val="bullet"/>
      <w:lvlText w:val="•"/>
      <w:lvlJc w:val="left"/>
      <w:pPr>
        <w:ind w:left="1821" w:hanging="492"/>
      </w:pPr>
      <w:rPr>
        <w:rFonts w:hint="default"/>
      </w:rPr>
    </w:lvl>
    <w:lvl w:ilvl="5" w:tplc="C65A0172">
      <w:start w:val="1"/>
      <w:numFmt w:val="bullet"/>
      <w:lvlText w:val="•"/>
      <w:lvlJc w:val="left"/>
      <w:pPr>
        <w:ind w:left="2388" w:hanging="492"/>
      </w:pPr>
      <w:rPr>
        <w:rFonts w:hint="default"/>
      </w:rPr>
    </w:lvl>
    <w:lvl w:ilvl="6" w:tplc="AD2C04AE">
      <w:start w:val="1"/>
      <w:numFmt w:val="bullet"/>
      <w:lvlText w:val="•"/>
      <w:lvlJc w:val="left"/>
      <w:pPr>
        <w:ind w:left="2388" w:hanging="492"/>
      </w:pPr>
      <w:rPr>
        <w:rFonts w:hint="default"/>
      </w:rPr>
    </w:lvl>
    <w:lvl w:ilvl="7" w:tplc="DF009724">
      <w:start w:val="1"/>
      <w:numFmt w:val="bullet"/>
      <w:lvlText w:val="•"/>
      <w:lvlJc w:val="left"/>
      <w:pPr>
        <w:ind w:left="2388" w:hanging="492"/>
      </w:pPr>
      <w:rPr>
        <w:rFonts w:hint="default"/>
      </w:rPr>
    </w:lvl>
    <w:lvl w:ilvl="8" w:tplc="D67E510E">
      <w:start w:val="1"/>
      <w:numFmt w:val="bullet"/>
      <w:lvlText w:val="•"/>
      <w:lvlJc w:val="left"/>
      <w:pPr>
        <w:ind w:left="4505" w:hanging="492"/>
      </w:pPr>
      <w:rPr>
        <w:rFonts w:hint="default"/>
      </w:rPr>
    </w:lvl>
  </w:abstractNum>
  <w:abstractNum w:abstractNumId="30" w15:restartNumberingAfterBreak="0">
    <w:nsid w:val="4ACD542E"/>
    <w:multiLevelType w:val="hybridMultilevel"/>
    <w:tmpl w:val="46B646AC"/>
    <w:lvl w:ilvl="0" w:tplc="8BCC8582">
      <w:start w:val="1"/>
      <w:numFmt w:val="decimal"/>
      <w:lvlText w:val="%1"/>
      <w:lvlJc w:val="left"/>
      <w:pPr>
        <w:ind w:left="687" w:hanging="395"/>
      </w:pPr>
      <w:rPr>
        <w:rFonts w:ascii="Arial" w:eastAsia="Arial" w:hAnsi="Arial" w:hint="default"/>
        <w:b/>
        <w:bCs/>
        <w:sz w:val="20"/>
        <w:szCs w:val="20"/>
      </w:rPr>
    </w:lvl>
    <w:lvl w:ilvl="1" w:tplc="75CEE6C0">
      <w:start w:val="1"/>
      <w:numFmt w:val="decimal"/>
      <w:lvlText w:val="(%2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2" w:tplc="DEDC1788">
      <w:start w:val="1"/>
      <w:numFmt w:val="lowerLetter"/>
      <w:lvlText w:val="(%3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1BE471A6">
      <w:start w:val="1"/>
      <w:numFmt w:val="bullet"/>
      <w:lvlText w:val="•"/>
      <w:lvlJc w:val="left"/>
      <w:pPr>
        <w:ind w:left="1821" w:hanging="528"/>
      </w:pPr>
      <w:rPr>
        <w:rFonts w:hint="default"/>
      </w:rPr>
    </w:lvl>
    <w:lvl w:ilvl="4" w:tplc="4C9EDE7A">
      <w:start w:val="1"/>
      <w:numFmt w:val="bullet"/>
      <w:lvlText w:val="•"/>
      <w:lvlJc w:val="left"/>
      <w:pPr>
        <w:ind w:left="1821" w:hanging="528"/>
      </w:pPr>
      <w:rPr>
        <w:rFonts w:hint="default"/>
      </w:rPr>
    </w:lvl>
    <w:lvl w:ilvl="5" w:tplc="9F3C5AA0">
      <w:start w:val="1"/>
      <w:numFmt w:val="bullet"/>
      <w:lvlText w:val="•"/>
      <w:lvlJc w:val="left"/>
      <w:pPr>
        <w:ind w:left="2974" w:hanging="528"/>
      </w:pPr>
      <w:rPr>
        <w:rFonts w:hint="default"/>
      </w:rPr>
    </w:lvl>
    <w:lvl w:ilvl="6" w:tplc="40128284">
      <w:start w:val="1"/>
      <w:numFmt w:val="bullet"/>
      <w:lvlText w:val="•"/>
      <w:lvlJc w:val="left"/>
      <w:pPr>
        <w:ind w:left="4127" w:hanging="528"/>
      </w:pPr>
      <w:rPr>
        <w:rFonts w:hint="default"/>
      </w:rPr>
    </w:lvl>
    <w:lvl w:ilvl="7" w:tplc="630AD698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8" w:tplc="379819A4">
      <w:start w:val="1"/>
      <w:numFmt w:val="bullet"/>
      <w:lvlText w:val="•"/>
      <w:lvlJc w:val="left"/>
      <w:pPr>
        <w:ind w:left="6433" w:hanging="528"/>
      </w:pPr>
      <w:rPr>
        <w:rFonts w:hint="default"/>
      </w:rPr>
    </w:lvl>
  </w:abstractNum>
  <w:abstractNum w:abstractNumId="31" w15:restartNumberingAfterBreak="0">
    <w:nsid w:val="4B141467"/>
    <w:multiLevelType w:val="hybridMultilevel"/>
    <w:tmpl w:val="B664A78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C3D72A5"/>
    <w:multiLevelType w:val="multilevel"/>
    <w:tmpl w:val="53D0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26A0255"/>
    <w:multiLevelType w:val="hybridMultilevel"/>
    <w:tmpl w:val="411C5250"/>
    <w:lvl w:ilvl="0" w:tplc="5D502C1C">
      <w:start w:val="1"/>
      <w:numFmt w:val="decimal"/>
      <w:lvlText w:val="%1"/>
      <w:lvlJc w:val="left"/>
      <w:pPr>
        <w:ind w:left="687" w:hanging="395"/>
      </w:pPr>
      <w:rPr>
        <w:rFonts w:ascii="Arial" w:eastAsia="Arial" w:hAnsi="Arial" w:hint="default"/>
        <w:b/>
        <w:bCs/>
        <w:sz w:val="20"/>
        <w:szCs w:val="20"/>
      </w:rPr>
    </w:lvl>
    <w:lvl w:ilvl="1" w:tplc="9124A1F4">
      <w:start w:val="1"/>
      <w:numFmt w:val="decimal"/>
      <w:lvlText w:val="(%2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2" w:tplc="8334C01E">
      <w:start w:val="1"/>
      <w:numFmt w:val="lowerLetter"/>
      <w:lvlText w:val="(%3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B44E955E">
      <w:start w:val="1"/>
      <w:numFmt w:val="lowerRoman"/>
      <w:lvlText w:val="(%4)"/>
      <w:lvlJc w:val="left"/>
      <w:pPr>
        <w:ind w:left="2388" w:hanging="492"/>
        <w:jc w:val="righ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 w:tplc="D1E86064">
      <w:start w:val="1"/>
      <w:numFmt w:val="bullet"/>
      <w:lvlText w:val="•"/>
      <w:lvlJc w:val="left"/>
      <w:pPr>
        <w:ind w:left="1821" w:hanging="492"/>
      </w:pPr>
      <w:rPr>
        <w:rFonts w:hint="default"/>
      </w:rPr>
    </w:lvl>
    <w:lvl w:ilvl="5" w:tplc="625E293C">
      <w:start w:val="1"/>
      <w:numFmt w:val="bullet"/>
      <w:lvlText w:val="•"/>
      <w:lvlJc w:val="left"/>
      <w:pPr>
        <w:ind w:left="1821" w:hanging="492"/>
      </w:pPr>
      <w:rPr>
        <w:rFonts w:hint="default"/>
      </w:rPr>
    </w:lvl>
    <w:lvl w:ilvl="6" w:tplc="33828B34">
      <w:start w:val="1"/>
      <w:numFmt w:val="bullet"/>
      <w:lvlText w:val="•"/>
      <w:lvlJc w:val="left"/>
      <w:pPr>
        <w:ind w:left="1821" w:hanging="492"/>
      </w:pPr>
      <w:rPr>
        <w:rFonts w:hint="default"/>
      </w:rPr>
    </w:lvl>
    <w:lvl w:ilvl="7" w:tplc="EA1E1FE2">
      <w:start w:val="1"/>
      <w:numFmt w:val="bullet"/>
      <w:lvlText w:val="•"/>
      <w:lvlJc w:val="left"/>
      <w:pPr>
        <w:ind w:left="1821" w:hanging="492"/>
      </w:pPr>
      <w:rPr>
        <w:rFonts w:hint="default"/>
      </w:rPr>
    </w:lvl>
    <w:lvl w:ilvl="8" w:tplc="7A58E4FA">
      <w:start w:val="1"/>
      <w:numFmt w:val="bullet"/>
      <w:lvlText w:val="•"/>
      <w:lvlJc w:val="left"/>
      <w:pPr>
        <w:ind w:left="1821" w:hanging="492"/>
      </w:pPr>
      <w:rPr>
        <w:rFonts w:hint="default"/>
      </w:rPr>
    </w:lvl>
  </w:abstractNum>
  <w:abstractNum w:abstractNumId="34" w15:restartNumberingAfterBreak="0">
    <w:nsid w:val="5C3074D4"/>
    <w:multiLevelType w:val="hybridMultilevel"/>
    <w:tmpl w:val="53D0A26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CAC6BB7"/>
    <w:multiLevelType w:val="hybridMultilevel"/>
    <w:tmpl w:val="1B4EF3CC"/>
    <w:lvl w:ilvl="0" w:tplc="5B5AE890">
      <w:start w:val="1"/>
      <w:numFmt w:val="decimal"/>
      <w:lvlText w:val="(%1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1" w:tplc="775ED05C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1E43D64">
      <w:start w:val="1"/>
      <w:numFmt w:val="lowerRoman"/>
      <w:lvlText w:val="(%3)"/>
      <w:lvlJc w:val="left"/>
      <w:pPr>
        <w:ind w:left="2388" w:hanging="492"/>
        <w:jc w:val="righ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3CA09B6">
      <w:start w:val="1"/>
      <w:numFmt w:val="bullet"/>
      <w:lvlText w:val="•"/>
      <w:lvlJc w:val="left"/>
      <w:pPr>
        <w:ind w:left="2388" w:hanging="492"/>
      </w:pPr>
      <w:rPr>
        <w:rFonts w:hint="default"/>
      </w:rPr>
    </w:lvl>
    <w:lvl w:ilvl="4" w:tplc="D304B7BE">
      <w:start w:val="1"/>
      <w:numFmt w:val="bullet"/>
      <w:lvlText w:val="•"/>
      <w:lvlJc w:val="left"/>
      <w:pPr>
        <w:ind w:left="3295" w:hanging="492"/>
      </w:pPr>
      <w:rPr>
        <w:rFonts w:hint="default"/>
      </w:rPr>
    </w:lvl>
    <w:lvl w:ilvl="5" w:tplc="69BA68DE">
      <w:start w:val="1"/>
      <w:numFmt w:val="bullet"/>
      <w:lvlText w:val="•"/>
      <w:lvlJc w:val="left"/>
      <w:pPr>
        <w:ind w:left="4203" w:hanging="492"/>
      </w:pPr>
      <w:rPr>
        <w:rFonts w:hint="default"/>
      </w:rPr>
    </w:lvl>
    <w:lvl w:ilvl="6" w:tplc="68C835D0">
      <w:start w:val="1"/>
      <w:numFmt w:val="bullet"/>
      <w:lvlText w:val="•"/>
      <w:lvlJc w:val="left"/>
      <w:pPr>
        <w:ind w:left="5110" w:hanging="492"/>
      </w:pPr>
      <w:rPr>
        <w:rFonts w:hint="default"/>
      </w:rPr>
    </w:lvl>
    <w:lvl w:ilvl="7" w:tplc="F324756A">
      <w:start w:val="1"/>
      <w:numFmt w:val="bullet"/>
      <w:lvlText w:val="•"/>
      <w:lvlJc w:val="left"/>
      <w:pPr>
        <w:ind w:left="6017" w:hanging="492"/>
      </w:pPr>
      <w:rPr>
        <w:rFonts w:hint="default"/>
      </w:rPr>
    </w:lvl>
    <w:lvl w:ilvl="8" w:tplc="C5909FCA">
      <w:start w:val="1"/>
      <w:numFmt w:val="bullet"/>
      <w:lvlText w:val="•"/>
      <w:lvlJc w:val="left"/>
      <w:pPr>
        <w:ind w:left="6925" w:hanging="492"/>
      </w:pPr>
      <w:rPr>
        <w:rFonts w:hint="default"/>
      </w:rPr>
    </w:lvl>
  </w:abstractNum>
  <w:abstractNum w:abstractNumId="36" w15:restartNumberingAfterBreak="0">
    <w:nsid w:val="6227493F"/>
    <w:multiLevelType w:val="hybridMultilevel"/>
    <w:tmpl w:val="90DA8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B7CD4"/>
    <w:multiLevelType w:val="multilevel"/>
    <w:tmpl w:val="452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AB1BC5"/>
    <w:multiLevelType w:val="hybridMultilevel"/>
    <w:tmpl w:val="60D4147C"/>
    <w:lvl w:ilvl="0" w:tplc="FF866256">
      <w:start w:val="1"/>
      <w:numFmt w:val="decimal"/>
      <w:pStyle w:val="Contents2"/>
      <w:lvlText w:val="%1"/>
      <w:lvlJc w:val="left"/>
      <w:pPr>
        <w:ind w:left="820" w:hanging="395"/>
        <w:jc w:val="right"/>
      </w:pPr>
    </w:lvl>
    <w:lvl w:ilvl="1" w:tplc="7816691A">
      <w:start w:val="1"/>
      <w:numFmt w:val="decimal"/>
      <w:lvlText w:val="(%2)"/>
      <w:lvlJc w:val="left"/>
      <w:pPr>
        <w:ind w:left="1384" w:hanging="540"/>
      </w:pPr>
      <w:rPr>
        <w:rFonts w:ascii="Public Sans" w:hAnsi="Public Sans" w:hint="default"/>
        <w:sz w:val="22"/>
        <w:szCs w:val="22"/>
      </w:rPr>
    </w:lvl>
    <w:lvl w:ilvl="2" w:tplc="3862605A">
      <w:start w:val="1"/>
      <w:numFmt w:val="lowerLetter"/>
      <w:lvlText w:val="(%3)"/>
      <w:lvlJc w:val="left"/>
      <w:pPr>
        <w:ind w:left="1951" w:hanging="528"/>
      </w:pPr>
      <w:rPr>
        <w:rFonts w:ascii="Public Sans" w:hAnsi="Public Sans" w:hint="default"/>
        <w:w w:val="99"/>
        <w:sz w:val="22"/>
        <w:szCs w:val="22"/>
      </w:rPr>
    </w:lvl>
    <w:lvl w:ilvl="3" w:tplc="3620E624">
      <w:start w:val="1"/>
      <w:numFmt w:val="lowerRoman"/>
      <w:lvlText w:val="(%4)"/>
      <w:lvlJc w:val="left"/>
      <w:pPr>
        <w:ind w:left="2518" w:hanging="492"/>
        <w:jc w:val="right"/>
      </w:pPr>
      <w:rPr>
        <w:rFonts w:ascii="Public Sans" w:hAnsi="Public Sans" w:hint="default"/>
        <w:w w:val="99"/>
        <w:sz w:val="22"/>
        <w:szCs w:val="22"/>
      </w:rPr>
    </w:lvl>
    <w:lvl w:ilvl="4" w:tplc="6B1A5F4A">
      <w:start w:val="1"/>
      <w:numFmt w:val="bullet"/>
      <w:lvlText w:val="•"/>
      <w:lvlJc w:val="left"/>
      <w:pPr>
        <w:ind w:left="1384" w:hanging="492"/>
      </w:pPr>
      <w:rPr>
        <w:rFonts w:hint="default"/>
      </w:rPr>
    </w:lvl>
    <w:lvl w:ilvl="5" w:tplc="F3209E16">
      <w:start w:val="1"/>
      <w:numFmt w:val="bullet"/>
      <w:lvlText w:val="•"/>
      <w:lvlJc w:val="left"/>
      <w:pPr>
        <w:ind w:left="1384" w:hanging="492"/>
      </w:pPr>
      <w:rPr>
        <w:rFonts w:hint="default"/>
      </w:rPr>
    </w:lvl>
    <w:lvl w:ilvl="6" w:tplc="24C04B36">
      <w:start w:val="1"/>
      <w:numFmt w:val="bullet"/>
      <w:lvlText w:val="•"/>
      <w:lvlJc w:val="left"/>
      <w:pPr>
        <w:ind w:left="1384" w:hanging="492"/>
      </w:pPr>
      <w:rPr>
        <w:rFonts w:hint="default"/>
      </w:rPr>
    </w:lvl>
    <w:lvl w:ilvl="7" w:tplc="D1C027F4">
      <w:start w:val="1"/>
      <w:numFmt w:val="bullet"/>
      <w:lvlText w:val="•"/>
      <w:lvlJc w:val="left"/>
      <w:pPr>
        <w:ind w:left="1384" w:hanging="492"/>
      </w:pPr>
      <w:rPr>
        <w:rFonts w:hint="default"/>
      </w:rPr>
    </w:lvl>
    <w:lvl w:ilvl="8" w:tplc="08A88CF6">
      <w:start w:val="1"/>
      <w:numFmt w:val="bullet"/>
      <w:lvlText w:val="•"/>
      <w:lvlJc w:val="left"/>
      <w:pPr>
        <w:ind w:left="1384" w:hanging="492"/>
      </w:pPr>
      <w:rPr>
        <w:rFonts w:hint="default"/>
      </w:rPr>
    </w:lvl>
  </w:abstractNum>
  <w:abstractNum w:abstractNumId="39" w15:restartNumberingAfterBreak="0">
    <w:nsid w:val="6DEA088B"/>
    <w:multiLevelType w:val="hybridMultilevel"/>
    <w:tmpl w:val="F4621A48"/>
    <w:lvl w:ilvl="0" w:tplc="993ACFFA">
      <w:start w:val="1"/>
      <w:numFmt w:val="decimal"/>
      <w:lvlText w:val="(%1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1" w:tplc="29CCC614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8674B2D8">
      <w:start w:val="1"/>
      <w:numFmt w:val="bullet"/>
      <w:lvlText w:val="•"/>
      <w:lvlJc w:val="left"/>
      <w:pPr>
        <w:ind w:left="2590" w:hanging="528"/>
      </w:pPr>
      <w:rPr>
        <w:rFonts w:hint="default"/>
      </w:rPr>
    </w:lvl>
    <w:lvl w:ilvl="3" w:tplc="A7C231C4">
      <w:start w:val="1"/>
      <w:numFmt w:val="bullet"/>
      <w:lvlText w:val="•"/>
      <w:lvlJc w:val="left"/>
      <w:pPr>
        <w:ind w:left="3359" w:hanging="528"/>
      </w:pPr>
      <w:rPr>
        <w:rFonts w:hint="default"/>
      </w:rPr>
    </w:lvl>
    <w:lvl w:ilvl="4" w:tplc="BB843E3C">
      <w:start w:val="1"/>
      <w:numFmt w:val="bullet"/>
      <w:lvlText w:val="•"/>
      <w:lvlJc w:val="left"/>
      <w:pPr>
        <w:ind w:left="4127" w:hanging="528"/>
      </w:pPr>
      <w:rPr>
        <w:rFonts w:hint="default"/>
      </w:rPr>
    </w:lvl>
    <w:lvl w:ilvl="5" w:tplc="11D223B4">
      <w:start w:val="1"/>
      <w:numFmt w:val="bullet"/>
      <w:lvlText w:val="•"/>
      <w:lvlJc w:val="left"/>
      <w:pPr>
        <w:ind w:left="4896" w:hanging="528"/>
      </w:pPr>
      <w:rPr>
        <w:rFonts w:hint="default"/>
      </w:rPr>
    </w:lvl>
    <w:lvl w:ilvl="6" w:tplc="2A5EE656">
      <w:start w:val="1"/>
      <w:numFmt w:val="bullet"/>
      <w:lvlText w:val="•"/>
      <w:lvlJc w:val="left"/>
      <w:pPr>
        <w:ind w:left="5665" w:hanging="528"/>
      </w:pPr>
      <w:rPr>
        <w:rFonts w:hint="default"/>
      </w:rPr>
    </w:lvl>
    <w:lvl w:ilvl="7" w:tplc="022CB5EA">
      <w:start w:val="1"/>
      <w:numFmt w:val="bullet"/>
      <w:lvlText w:val="•"/>
      <w:lvlJc w:val="left"/>
      <w:pPr>
        <w:ind w:left="6433" w:hanging="528"/>
      </w:pPr>
      <w:rPr>
        <w:rFonts w:hint="default"/>
      </w:rPr>
    </w:lvl>
    <w:lvl w:ilvl="8" w:tplc="4DF88770">
      <w:start w:val="1"/>
      <w:numFmt w:val="bullet"/>
      <w:lvlText w:val="•"/>
      <w:lvlJc w:val="left"/>
      <w:pPr>
        <w:ind w:left="7202" w:hanging="528"/>
      </w:pPr>
      <w:rPr>
        <w:rFonts w:hint="default"/>
      </w:rPr>
    </w:lvl>
  </w:abstractNum>
  <w:abstractNum w:abstractNumId="40" w15:restartNumberingAfterBreak="0">
    <w:nsid w:val="752553FF"/>
    <w:multiLevelType w:val="multilevel"/>
    <w:tmpl w:val="2724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8C324B5"/>
    <w:multiLevelType w:val="hybridMultilevel"/>
    <w:tmpl w:val="7C9E1AB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A4E506A"/>
    <w:multiLevelType w:val="hybridMultilevel"/>
    <w:tmpl w:val="4EEE54F2"/>
    <w:lvl w:ilvl="0" w:tplc="2E3AB0EC">
      <w:start w:val="1"/>
      <w:numFmt w:val="decimal"/>
      <w:lvlText w:val="(%1)"/>
      <w:lvlJc w:val="left"/>
      <w:pPr>
        <w:ind w:left="1254" w:hanging="540"/>
      </w:pPr>
      <w:rPr>
        <w:rFonts w:ascii="Times New Roman" w:eastAsia="Times New Roman" w:hAnsi="Times New Roman" w:hint="default"/>
        <w:sz w:val="22"/>
        <w:szCs w:val="22"/>
      </w:rPr>
    </w:lvl>
    <w:lvl w:ilvl="1" w:tplc="E7AC2E9C">
      <w:start w:val="1"/>
      <w:numFmt w:val="lowerLetter"/>
      <w:lvlText w:val="(%2)"/>
      <w:lvlJc w:val="left"/>
      <w:pPr>
        <w:ind w:left="1821" w:hanging="52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74BCEB5A">
      <w:start w:val="1"/>
      <w:numFmt w:val="bullet"/>
      <w:lvlText w:val="•"/>
      <w:lvlJc w:val="left"/>
      <w:pPr>
        <w:ind w:left="1821" w:hanging="528"/>
      </w:pPr>
      <w:rPr>
        <w:rFonts w:hint="default"/>
      </w:rPr>
    </w:lvl>
    <w:lvl w:ilvl="3" w:tplc="7B561910">
      <w:start w:val="1"/>
      <w:numFmt w:val="bullet"/>
      <w:lvlText w:val="•"/>
      <w:lvlJc w:val="left"/>
      <w:pPr>
        <w:ind w:left="2686" w:hanging="528"/>
      </w:pPr>
      <w:rPr>
        <w:rFonts w:hint="default"/>
      </w:rPr>
    </w:lvl>
    <w:lvl w:ilvl="4" w:tplc="DD244E60">
      <w:start w:val="1"/>
      <w:numFmt w:val="bullet"/>
      <w:lvlText w:val="•"/>
      <w:lvlJc w:val="left"/>
      <w:pPr>
        <w:ind w:left="3551" w:hanging="528"/>
      </w:pPr>
      <w:rPr>
        <w:rFonts w:hint="default"/>
      </w:rPr>
    </w:lvl>
    <w:lvl w:ilvl="5" w:tplc="27B477DA">
      <w:start w:val="1"/>
      <w:numFmt w:val="bullet"/>
      <w:lvlText w:val="•"/>
      <w:lvlJc w:val="left"/>
      <w:pPr>
        <w:ind w:left="4416" w:hanging="528"/>
      </w:pPr>
      <w:rPr>
        <w:rFonts w:hint="default"/>
      </w:rPr>
    </w:lvl>
    <w:lvl w:ilvl="6" w:tplc="42AE9678">
      <w:start w:val="1"/>
      <w:numFmt w:val="bullet"/>
      <w:lvlText w:val="•"/>
      <w:lvlJc w:val="left"/>
      <w:pPr>
        <w:ind w:left="5280" w:hanging="528"/>
      </w:pPr>
      <w:rPr>
        <w:rFonts w:hint="default"/>
      </w:rPr>
    </w:lvl>
    <w:lvl w:ilvl="7" w:tplc="E3A4A656">
      <w:start w:val="1"/>
      <w:numFmt w:val="bullet"/>
      <w:lvlText w:val="•"/>
      <w:lvlJc w:val="left"/>
      <w:pPr>
        <w:ind w:left="6145" w:hanging="528"/>
      </w:pPr>
      <w:rPr>
        <w:rFonts w:hint="default"/>
      </w:rPr>
    </w:lvl>
    <w:lvl w:ilvl="8" w:tplc="9BC0908A">
      <w:start w:val="1"/>
      <w:numFmt w:val="bullet"/>
      <w:lvlText w:val="•"/>
      <w:lvlJc w:val="left"/>
      <w:pPr>
        <w:ind w:left="7010" w:hanging="528"/>
      </w:pPr>
      <w:rPr>
        <w:rFonts w:hint="default"/>
      </w:rPr>
    </w:lvl>
  </w:abstractNum>
  <w:abstractNum w:abstractNumId="43" w15:restartNumberingAfterBreak="0">
    <w:nsid w:val="7DDB0BC6"/>
    <w:multiLevelType w:val="hybridMultilevel"/>
    <w:tmpl w:val="D43A2B5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56789859">
    <w:abstractNumId w:val="36"/>
  </w:num>
  <w:num w:numId="2" w16cid:durableId="722756811">
    <w:abstractNumId w:val="41"/>
  </w:num>
  <w:num w:numId="3" w16cid:durableId="897205061">
    <w:abstractNumId w:val="2"/>
  </w:num>
  <w:num w:numId="4" w16cid:durableId="478546469">
    <w:abstractNumId w:val="40"/>
  </w:num>
  <w:num w:numId="5" w16cid:durableId="56513288">
    <w:abstractNumId w:val="34"/>
  </w:num>
  <w:num w:numId="6" w16cid:durableId="2106997287">
    <w:abstractNumId w:val="32"/>
  </w:num>
  <w:num w:numId="7" w16cid:durableId="906183592">
    <w:abstractNumId w:val="43"/>
  </w:num>
  <w:num w:numId="8" w16cid:durableId="351960646">
    <w:abstractNumId w:val="22"/>
  </w:num>
  <w:num w:numId="9" w16cid:durableId="1246452945">
    <w:abstractNumId w:val="11"/>
  </w:num>
  <w:num w:numId="10" w16cid:durableId="1460144481">
    <w:abstractNumId w:val="14"/>
  </w:num>
  <w:num w:numId="11" w16cid:durableId="629172293">
    <w:abstractNumId w:val="31"/>
  </w:num>
  <w:num w:numId="12" w16cid:durableId="776370525">
    <w:abstractNumId w:val="23"/>
  </w:num>
  <w:num w:numId="13" w16cid:durableId="617493290">
    <w:abstractNumId w:val="38"/>
  </w:num>
  <w:num w:numId="14" w16cid:durableId="997734982">
    <w:abstractNumId w:val="7"/>
  </w:num>
  <w:num w:numId="15" w16cid:durableId="85931684">
    <w:abstractNumId w:val="6"/>
  </w:num>
  <w:num w:numId="16" w16cid:durableId="34088733">
    <w:abstractNumId w:val="25"/>
  </w:num>
  <w:num w:numId="17" w16cid:durableId="1423838347">
    <w:abstractNumId w:val="42"/>
  </w:num>
  <w:num w:numId="18" w16cid:durableId="690305479">
    <w:abstractNumId w:val="26"/>
  </w:num>
  <w:num w:numId="19" w16cid:durableId="76245041">
    <w:abstractNumId w:val="30"/>
  </w:num>
  <w:num w:numId="20" w16cid:durableId="1372725469">
    <w:abstractNumId w:val="3"/>
  </w:num>
  <w:num w:numId="21" w16cid:durableId="1675456685">
    <w:abstractNumId w:val="28"/>
  </w:num>
  <w:num w:numId="22" w16cid:durableId="2077126960">
    <w:abstractNumId w:val="9"/>
  </w:num>
  <w:num w:numId="23" w16cid:durableId="1166895989">
    <w:abstractNumId w:val="24"/>
  </w:num>
  <w:num w:numId="24" w16cid:durableId="1085300628">
    <w:abstractNumId w:val="17"/>
  </w:num>
  <w:num w:numId="25" w16cid:durableId="252709729">
    <w:abstractNumId w:val="12"/>
  </w:num>
  <w:num w:numId="26" w16cid:durableId="1717855672">
    <w:abstractNumId w:val="15"/>
  </w:num>
  <w:num w:numId="27" w16cid:durableId="1948586554">
    <w:abstractNumId w:val="27"/>
  </w:num>
  <w:num w:numId="28" w16cid:durableId="200292464">
    <w:abstractNumId w:val="19"/>
  </w:num>
  <w:num w:numId="29" w16cid:durableId="965819270">
    <w:abstractNumId w:val="33"/>
  </w:num>
  <w:num w:numId="30" w16cid:durableId="1126503068">
    <w:abstractNumId w:val="4"/>
  </w:num>
  <w:num w:numId="31" w16cid:durableId="768741878">
    <w:abstractNumId w:val="10"/>
  </w:num>
  <w:num w:numId="32" w16cid:durableId="1916629307">
    <w:abstractNumId w:val="39"/>
  </w:num>
  <w:num w:numId="33" w16cid:durableId="612520580">
    <w:abstractNumId w:val="13"/>
  </w:num>
  <w:num w:numId="34" w16cid:durableId="1901135125">
    <w:abstractNumId w:val="20"/>
  </w:num>
  <w:num w:numId="35" w16cid:durableId="659888418">
    <w:abstractNumId w:val="35"/>
  </w:num>
  <w:num w:numId="36" w16cid:durableId="1986423961">
    <w:abstractNumId w:val="29"/>
  </w:num>
  <w:num w:numId="37" w16cid:durableId="637612730">
    <w:abstractNumId w:val="8"/>
  </w:num>
  <w:num w:numId="38" w16cid:durableId="109445907">
    <w:abstractNumId w:val="18"/>
  </w:num>
  <w:num w:numId="39" w16cid:durableId="154997390">
    <w:abstractNumId w:val="0"/>
  </w:num>
  <w:num w:numId="40" w16cid:durableId="81726920">
    <w:abstractNumId w:val="16"/>
  </w:num>
  <w:num w:numId="41" w16cid:durableId="124931018">
    <w:abstractNumId w:val="37"/>
  </w:num>
  <w:num w:numId="42" w16cid:durableId="471022487">
    <w:abstractNumId w:val="1"/>
  </w:num>
  <w:num w:numId="43" w16cid:durableId="1576889379">
    <w:abstractNumId w:val="5"/>
  </w:num>
  <w:num w:numId="44" w16cid:durableId="211037803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imothy Churches">
    <w15:presenceInfo w15:providerId="AD" w15:userId="S::z3511973@ad.unsw.edu.au::23d7a44f-1fca-4328-b0b5-9ff6befeb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66"/>
    <w:rsid w:val="00007847"/>
    <w:rsid w:val="0001265A"/>
    <w:rsid w:val="0002323C"/>
    <w:rsid w:val="00067E86"/>
    <w:rsid w:val="00090188"/>
    <w:rsid w:val="0009403D"/>
    <w:rsid w:val="000A4C29"/>
    <w:rsid w:val="000C4DC3"/>
    <w:rsid w:val="000F46E5"/>
    <w:rsid w:val="001356BA"/>
    <w:rsid w:val="00141526"/>
    <w:rsid w:val="001545F4"/>
    <w:rsid w:val="00184CBB"/>
    <w:rsid w:val="001875FA"/>
    <w:rsid w:val="00187A96"/>
    <w:rsid w:val="001B65C1"/>
    <w:rsid w:val="001E05AC"/>
    <w:rsid w:val="00200376"/>
    <w:rsid w:val="00221C53"/>
    <w:rsid w:val="0023199B"/>
    <w:rsid w:val="00257372"/>
    <w:rsid w:val="00263DB0"/>
    <w:rsid w:val="002659D9"/>
    <w:rsid w:val="00270F2E"/>
    <w:rsid w:val="002775D4"/>
    <w:rsid w:val="002965DE"/>
    <w:rsid w:val="002A2178"/>
    <w:rsid w:val="00340271"/>
    <w:rsid w:val="0036342C"/>
    <w:rsid w:val="00390EC9"/>
    <w:rsid w:val="003B31E0"/>
    <w:rsid w:val="003C4D47"/>
    <w:rsid w:val="003F0D09"/>
    <w:rsid w:val="003F1E58"/>
    <w:rsid w:val="004432FA"/>
    <w:rsid w:val="00461670"/>
    <w:rsid w:val="00467996"/>
    <w:rsid w:val="004C35D1"/>
    <w:rsid w:val="004D4121"/>
    <w:rsid w:val="004E2D6C"/>
    <w:rsid w:val="00540C66"/>
    <w:rsid w:val="00550680"/>
    <w:rsid w:val="00582C8E"/>
    <w:rsid w:val="005B2E0E"/>
    <w:rsid w:val="005B3EAE"/>
    <w:rsid w:val="006269B5"/>
    <w:rsid w:val="006340E2"/>
    <w:rsid w:val="006406C0"/>
    <w:rsid w:val="00644538"/>
    <w:rsid w:val="00656A71"/>
    <w:rsid w:val="006759FA"/>
    <w:rsid w:val="00695A64"/>
    <w:rsid w:val="006A1745"/>
    <w:rsid w:val="006A19FB"/>
    <w:rsid w:val="006B7066"/>
    <w:rsid w:val="006C12C9"/>
    <w:rsid w:val="006F40CA"/>
    <w:rsid w:val="00731116"/>
    <w:rsid w:val="007328FF"/>
    <w:rsid w:val="00751EFC"/>
    <w:rsid w:val="00796E8D"/>
    <w:rsid w:val="007A315B"/>
    <w:rsid w:val="007B6731"/>
    <w:rsid w:val="007F7118"/>
    <w:rsid w:val="008003ED"/>
    <w:rsid w:val="00804712"/>
    <w:rsid w:val="008600F2"/>
    <w:rsid w:val="00860A2D"/>
    <w:rsid w:val="008679ED"/>
    <w:rsid w:val="00887118"/>
    <w:rsid w:val="008A1CE3"/>
    <w:rsid w:val="008B3C84"/>
    <w:rsid w:val="00942166"/>
    <w:rsid w:val="00947C82"/>
    <w:rsid w:val="009757FC"/>
    <w:rsid w:val="00982BA4"/>
    <w:rsid w:val="00984D58"/>
    <w:rsid w:val="0099746F"/>
    <w:rsid w:val="009B448F"/>
    <w:rsid w:val="009C2750"/>
    <w:rsid w:val="009C6349"/>
    <w:rsid w:val="009D1A3D"/>
    <w:rsid w:val="009F4BE0"/>
    <w:rsid w:val="00A25B94"/>
    <w:rsid w:val="00A25E11"/>
    <w:rsid w:val="00A346ED"/>
    <w:rsid w:val="00A62623"/>
    <w:rsid w:val="00A745D7"/>
    <w:rsid w:val="00B319B4"/>
    <w:rsid w:val="00B73826"/>
    <w:rsid w:val="00B757B0"/>
    <w:rsid w:val="00B805B3"/>
    <w:rsid w:val="00BA4DA5"/>
    <w:rsid w:val="00BC27AD"/>
    <w:rsid w:val="00BF2512"/>
    <w:rsid w:val="00C1585A"/>
    <w:rsid w:val="00C231E9"/>
    <w:rsid w:val="00C55A2E"/>
    <w:rsid w:val="00C63448"/>
    <w:rsid w:val="00C7511B"/>
    <w:rsid w:val="00C863B6"/>
    <w:rsid w:val="00CB05F6"/>
    <w:rsid w:val="00CC16B6"/>
    <w:rsid w:val="00CF7512"/>
    <w:rsid w:val="00D24239"/>
    <w:rsid w:val="00D62066"/>
    <w:rsid w:val="00E12681"/>
    <w:rsid w:val="00E32EA1"/>
    <w:rsid w:val="00E51759"/>
    <w:rsid w:val="00E57718"/>
    <w:rsid w:val="00E73402"/>
    <w:rsid w:val="00E84869"/>
    <w:rsid w:val="00EB20B5"/>
    <w:rsid w:val="00EC6569"/>
    <w:rsid w:val="00F12B4E"/>
    <w:rsid w:val="00F271AC"/>
    <w:rsid w:val="00F31268"/>
    <w:rsid w:val="00F453B0"/>
    <w:rsid w:val="00F73B23"/>
    <w:rsid w:val="00F7404B"/>
    <w:rsid w:val="00F80B8F"/>
    <w:rsid w:val="00F9469F"/>
    <w:rsid w:val="00FC5E61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0374C"/>
  <w15:chartTrackingRefBased/>
  <w15:docId w15:val="{5F3AC5AE-EA17-4EB1-A239-B59933E8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FA"/>
    <w:rPr>
      <w:rFonts w:ascii="Public Sans" w:hAnsi="Public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5F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B0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11B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670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FA"/>
    <w:rPr>
      <w:rFonts w:ascii="Public Sans" w:eastAsiaTheme="majorEastAsia" w:hAnsi="Public Sans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7B0"/>
    <w:rPr>
      <w:rFonts w:ascii="Public Sans" w:eastAsiaTheme="majorEastAsia" w:hAnsi="Public Sans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11B"/>
    <w:rPr>
      <w:rFonts w:ascii="Public Sans" w:eastAsiaTheme="majorEastAsia" w:hAnsi="Public Sans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1670"/>
    <w:rPr>
      <w:rFonts w:ascii="Public Sans" w:eastAsiaTheme="majorEastAsia" w:hAnsi="Public Sans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96"/>
    <w:pPr>
      <w:spacing w:after="80" w:line="240" w:lineRule="auto"/>
      <w:contextualSpacing/>
    </w:pPr>
    <w:rPr>
      <w:rFonts w:eastAsiaTheme="majorEastAsia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96"/>
    <w:rPr>
      <w:rFonts w:ascii="Public Sans" w:eastAsiaTheme="majorEastAsia" w:hAnsi="Public Sans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42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68"/>
    <w:rPr>
      <w:rFonts w:ascii="Public Sans" w:hAnsi="Public Sans"/>
      <w:b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1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1875FA"/>
    <w:rPr>
      <w:rFonts w:cs="Times New Roman"/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F3126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3126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31268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BF2512"/>
    <w:pPr>
      <w:tabs>
        <w:tab w:val="left" w:pos="992"/>
        <w:tab w:val="left" w:pos="1253"/>
        <w:tab w:val="right" w:leader="dot" w:pos="8930"/>
      </w:tabs>
      <w:spacing w:before="120" w:after="120" w:line="240" w:lineRule="auto"/>
    </w:pPr>
    <w:rPr>
      <w:rFonts w:eastAsia="Times New Roman" w:cs="Arial"/>
      <w:b/>
      <w:noProof/>
      <w:kern w:val="0"/>
      <w:lang w:eastAsia="en-AU"/>
      <w14:ligatures w14:val="none"/>
    </w:rPr>
  </w:style>
  <w:style w:type="paragraph" w:styleId="TOC2">
    <w:name w:val="toc 2"/>
    <w:basedOn w:val="Normal"/>
    <w:next w:val="Normal"/>
    <w:autoRedefine/>
    <w:uiPriority w:val="39"/>
    <w:qFormat/>
    <w:rsid w:val="00BF2512"/>
    <w:pPr>
      <w:tabs>
        <w:tab w:val="left" w:pos="992"/>
        <w:tab w:val="left" w:pos="1253"/>
        <w:tab w:val="right" w:leader="dot" w:pos="8930"/>
      </w:tabs>
      <w:spacing w:after="0" w:line="240" w:lineRule="auto"/>
      <w:ind w:left="240"/>
    </w:pPr>
    <w:rPr>
      <w:rFonts w:eastAsia="Arial" w:cs="Arial"/>
      <w:noProof/>
      <w:kern w:val="0"/>
      <w:szCs w:val="21"/>
      <w:lang w:eastAsia="en-A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0C66"/>
    <w:pPr>
      <w:spacing w:before="240" w:after="0"/>
      <w:outlineLvl w:val="9"/>
    </w:pPr>
    <w:rPr>
      <w:b/>
      <w:color w:val="000000" w:themeColor="text1"/>
      <w:kern w:val="0"/>
      <w:sz w:val="28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71AC"/>
    <w:pPr>
      <w:spacing w:after="100"/>
      <w:ind w:left="44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customStyle="1" w:styleId="leftparagraph">
    <w:name w:val="leftparagraph"/>
    <w:basedOn w:val="Normal"/>
    <w:uiPriority w:val="99"/>
    <w:rsid w:val="002659D9"/>
    <w:pPr>
      <w:spacing w:before="160" w:after="200" w:line="240" w:lineRule="auto"/>
      <w:ind w:left="340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tparagraph">
    <w:name w:val="tparagraph"/>
    <w:basedOn w:val="Normal"/>
    <w:uiPriority w:val="99"/>
    <w:rsid w:val="002659D9"/>
    <w:pPr>
      <w:spacing w:after="0" w:line="240" w:lineRule="auto"/>
    </w:pPr>
    <w:rPr>
      <w:rFonts w:ascii="Times New Roman" w:eastAsia="Times New Roman" w:hAnsi="Times New Roman" w:cs="Times New Roman"/>
      <w:kern w:val="0"/>
      <w:sz w:val="19"/>
      <w:szCs w:val="19"/>
      <w:lang w:eastAsia="en-AU"/>
      <w14:ligatures w14:val="none"/>
    </w:rPr>
  </w:style>
  <w:style w:type="paragraph" w:customStyle="1" w:styleId="headingparagraph">
    <w:name w:val="headingparagraph"/>
    <w:basedOn w:val="Normal"/>
    <w:uiPriority w:val="99"/>
    <w:rsid w:val="002659D9"/>
    <w:pPr>
      <w:spacing w:before="100" w:beforeAutospacing="1" w:after="200" w:line="240" w:lineRule="auto"/>
      <w:ind w:left="340" w:hanging="340"/>
    </w:pPr>
    <w:rPr>
      <w:rFonts w:ascii="Arial" w:eastAsia="Times New Roman" w:hAnsi="Arial" w:cs="Arial"/>
      <w:kern w:val="0"/>
      <w:sz w:val="24"/>
      <w:szCs w:val="24"/>
      <w:lang w:eastAsia="en-AU"/>
      <w14:ligatures w14:val="none"/>
    </w:rPr>
  </w:style>
  <w:style w:type="paragraph" w:customStyle="1" w:styleId="source">
    <w:name w:val="source"/>
    <w:basedOn w:val="Normal"/>
    <w:uiPriority w:val="99"/>
    <w:rsid w:val="002659D9"/>
    <w:pPr>
      <w:spacing w:before="160" w:after="200" w:line="240" w:lineRule="auto"/>
      <w:ind w:right="160"/>
      <w:jc w:val="right"/>
    </w:pPr>
    <w:rPr>
      <w:rFonts w:ascii="Arial" w:eastAsia="Times New Roman" w:hAnsi="Arial" w:cs="Arial"/>
      <w:kern w:val="0"/>
      <w:sz w:val="14"/>
      <w:szCs w:val="14"/>
      <w:lang w:eastAsia="en-AU"/>
      <w14:ligatures w14:val="none"/>
    </w:rPr>
  </w:style>
  <w:style w:type="paragraph" w:customStyle="1" w:styleId="hfloat">
    <w:name w:val="hfloat"/>
    <w:basedOn w:val="Normal"/>
    <w:uiPriority w:val="99"/>
    <w:rsid w:val="002659D9"/>
    <w:pPr>
      <w:spacing w:before="200" w:after="200" w:line="240" w:lineRule="auto"/>
      <w:ind w:left="340" w:hanging="340"/>
    </w:pPr>
    <w:rPr>
      <w:rFonts w:ascii="Arial" w:eastAsia="Times New Roman" w:hAnsi="Arial" w:cs="Arial"/>
      <w:kern w:val="0"/>
      <w:sz w:val="16"/>
      <w:szCs w:val="16"/>
      <w:lang w:eastAsia="en-AU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rsid w:val="002659D9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en-AU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D9"/>
    <w:rPr>
      <w:rFonts w:ascii="Tahoma" w:eastAsia="Times New Roman" w:hAnsi="Tahoma" w:cs="Tahoma"/>
      <w:kern w:val="0"/>
      <w:sz w:val="16"/>
      <w:szCs w:val="16"/>
      <w:lang w:eastAsia="en-AU"/>
      <w14:ligatures w14:val="none"/>
    </w:rPr>
  </w:style>
  <w:style w:type="paragraph" w:styleId="Footer">
    <w:name w:val="footer"/>
    <w:basedOn w:val="Normal"/>
    <w:link w:val="FooterChar"/>
    <w:uiPriority w:val="99"/>
    <w:qFormat/>
    <w:rsid w:val="00D62066"/>
    <w:pPr>
      <w:tabs>
        <w:tab w:val="center" w:pos="4153"/>
        <w:tab w:val="right" w:pos="9072"/>
      </w:tabs>
      <w:spacing w:after="0" w:line="240" w:lineRule="auto"/>
    </w:pPr>
    <w:rPr>
      <w:rFonts w:eastAsia="Times New Roman" w:cs="Times New Roman"/>
      <w:kern w:val="0"/>
      <w:sz w:val="18"/>
      <w:szCs w:val="24"/>
      <w:lang w:eastAsia="en-AU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62066"/>
    <w:rPr>
      <w:rFonts w:ascii="Public Sans" w:eastAsia="Times New Roman" w:hAnsi="Public Sans" w:cs="Times New Roman"/>
      <w:kern w:val="0"/>
      <w:sz w:val="18"/>
      <w:szCs w:val="24"/>
      <w:lang w:eastAsia="en-AU"/>
      <w14:ligatures w14:val="none"/>
    </w:rPr>
  </w:style>
  <w:style w:type="character" w:styleId="PageNumber">
    <w:name w:val="page number"/>
    <w:basedOn w:val="DefaultParagraphFont"/>
    <w:uiPriority w:val="99"/>
    <w:rsid w:val="002659D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659D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659D9"/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Pa16">
    <w:name w:val="Pa16"/>
    <w:basedOn w:val="Normal"/>
    <w:next w:val="Normal"/>
    <w:uiPriority w:val="99"/>
    <w:rsid w:val="002659D9"/>
    <w:pPr>
      <w:autoSpaceDE w:val="0"/>
      <w:autoSpaceDN w:val="0"/>
      <w:adjustRightInd w:val="0"/>
      <w:spacing w:after="0" w:line="221" w:lineRule="atLeast"/>
    </w:pPr>
    <w:rPr>
      <w:rFonts w:ascii="Frutiger 57Cn" w:eastAsia="Times New Roman" w:hAnsi="Frutiger 57Cn" w:cs="Times New Roman"/>
      <w:kern w:val="0"/>
      <w:sz w:val="24"/>
      <w:szCs w:val="24"/>
      <w:lang w:eastAsia="en-AU"/>
      <w14:ligatures w14:val="none"/>
    </w:rPr>
  </w:style>
  <w:style w:type="paragraph" w:customStyle="1" w:styleId="Pa14">
    <w:name w:val="Pa14"/>
    <w:basedOn w:val="Normal"/>
    <w:next w:val="Normal"/>
    <w:uiPriority w:val="99"/>
    <w:rsid w:val="002659D9"/>
    <w:pPr>
      <w:autoSpaceDE w:val="0"/>
      <w:autoSpaceDN w:val="0"/>
      <w:adjustRightInd w:val="0"/>
      <w:spacing w:after="0" w:line="221" w:lineRule="atLeast"/>
    </w:pPr>
    <w:rPr>
      <w:rFonts w:ascii="Frutiger 57Cn" w:eastAsia="Times New Roman" w:hAnsi="Frutiger 57Cn" w:cs="Times New Roman"/>
      <w:kern w:val="0"/>
      <w:sz w:val="24"/>
      <w:szCs w:val="24"/>
      <w:lang w:eastAsia="en-AU"/>
      <w14:ligatures w14:val="none"/>
    </w:rPr>
  </w:style>
  <w:style w:type="paragraph" w:customStyle="1" w:styleId="Default">
    <w:name w:val="Default"/>
    <w:uiPriority w:val="99"/>
    <w:rsid w:val="002659D9"/>
    <w:pPr>
      <w:autoSpaceDE w:val="0"/>
      <w:autoSpaceDN w:val="0"/>
      <w:adjustRightInd w:val="0"/>
      <w:spacing w:after="0" w:line="240" w:lineRule="auto"/>
    </w:pPr>
    <w:rPr>
      <w:rFonts w:ascii="Frutiger 57Cn" w:eastAsia="Times New Roman" w:hAnsi="Frutiger 57Cn" w:cs="Frutiger 57Cn"/>
      <w:color w:val="000000"/>
      <w:kern w:val="0"/>
      <w:sz w:val="24"/>
      <w:szCs w:val="24"/>
      <w:lang w:eastAsia="en-AU"/>
      <w14:ligatures w14:val="none"/>
    </w:rPr>
  </w:style>
  <w:style w:type="paragraph" w:customStyle="1" w:styleId="Pa13">
    <w:name w:val="Pa13"/>
    <w:basedOn w:val="Default"/>
    <w:next w:val="Default"/>
    <w:uiPriority w:val="99"/>
    <w:rsid w:val="002659D9"/>
    <w:pPr>
      <w:spacing w:line="221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99"/>
    <w:rsid w:val="002659D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659D9"/>
    <w:rPr>
      <w:rFonts w:cs="Times New Roman"/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1"/>
    <w:qFormat/>
    <w:rsid w:val="00540C66"/>
    <w:pPr>
      <w:widowControl w:val="0"/>
      <w:spacing w:before="47" w:after="0" w:line="240" w:lineRule="auto"/>
      <w:ind w:left="1821" w:hanging="540"/>
    </w:pPr>
    <w:rPr>
      <w:rFonts w:eastAsia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40C66"/>
    <w:rPr>
      <w:rFonts w:ascii="Public Sans" w:eastAsia="Times New Roman" w:hAnsi="Public Sans"/>
      <w:kern w:val="0"/>
      <w:lang w:val="en-US"/>
      <w14:ligatures w14:val="none"/>
    </w:rPr>
  </w:style>
  <w:style w:type="paragraph" w:styleId="TOC4">
    <w:name w:val="toc 4"/>
    <w:basedOn w:val="Normal"/>
    <w:uiPriority w:val="1"/>
    <w:qFormat/>
    <w:rsid w:val="002659D9"/>
    <w:pPr>
      <w:widowControl w:val="0"/>
      <w:spacing w:before="10" w:after="0" w:line="240" w:lineRule="auto"/>
      <w:ind w:left="1821" w:hanging="394"/>
    </w:pPr>
    <w:rPr>
      <w:rFonts w:ascii="Arial" w:eastAsia="Arial" w:hAnsi="Arial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659D9"/>
    <w:pPr>
      <w:widowControl w:val="0"/>
      <w:spacing w:after="0" w:line="240" w:lineRule="auto"/>
    </w:pPr>
    <w:rPr>
      <w:rFonts w:asciiTheme="minorHAnsi" w:hAnsiTheme="minorHAnsi"/>
      <w:kern w:val="0"/>
      <w:lang w:val="en-US"/>
      <w14:ligatures w14:val="none"/>
    </w:rPr>
  </w:style>
  <w:style w:type="paragraph" w:customStyle="1" w:styleId="Header1">
    <w:name w:val="Header1"/>
    <w:basedOn w:val="Normal"/>
    <w:link w:val="headerChar0"/>
    <w:qFormat/>
    <w:rsid w:val="002659D9"/>
    <w:pPr>
      <w:widowControl w:val="0"/>
      <w:tabs>
        <w:tab w:val="left" w:pos="688"/>
      </w:tabs>
      <w:spacing w:before="480" w:after="120" w:line="240" w:lineRule="auto"/>
      <w:ind w:left="816" w:hanging="391"/>
    </w:pPr>
    <w:rPr>
      <w:rFonts w:ascii="Arial" w:eastAsia="Times New Roman" w:hAnsi="Arial" w:cs="Arial"/>
      <w:b/>
      <w:kern w:val="0"/>
      <w:sz w:val="28"/>
      <w:szCs w:val="28"/>
      <w:lang w:eastAsia="en-AU"/>
      <w14:ligatures w14:val="none"/>
    </w:rPr>
  </w:style>
  <w:style w:type="paragraph" w:customStyle="1" w:styleId="Contents1">
    <w:name w:val="Contents 1"/>
    <w:basedOn w:val="Heading1"/>
    <w:link w:val="Contents1Char"/>
    <w:qFormat/>
    <w:rsid w:val="00540C66"/>
    <w:pPr>
      <w:keepLines w:val="0"/>
      <w:spacing w:before="240" w:after="60" w:line="240" w:lineRule="auto"/>
    </w:pPr>
    <w:rPr>
      <w:rFonts w:eastAsia="Times New Roman" w:cs="Arial"/>
      <w:b/>
      <w:bCs/>
      <w:color w:val="000000" w:themeColor="text1"/>
      <w:kern w:val="32"/>
      <w:sz w:val="32"/>
      <w:szCs w:val="32"/>
      <w:lang w:eastAsia="en-AU"/>
      <w14:ligatures w14:val="none"/>
    </w:rPr>
  </w:style>
  <w:style w:type="character" w:customStyle="1" w:styleId="headerChar0">
    <w:name w:val="header Char"/>
    <w:basedOn w:val="DefaultParagraphFont"/>
    <w:link w:val="Header1"/>
    <w:rsid w:val="002659D9"/>
    <w:rPr>
      <w:rFonts w:ascii="Arial" w:eastAsia="Times New Roman" w:hAnsi="Arial" w:cs="Arial"/>
      <w:b/>
      <w:kern w:val="0"/>
      <w:sz w:val="28"/>
      <w:szCs w:val="28"/>
      <w:lang w:eastAsia="en-AU"/>
      <w14:ligatures w14:val="none"/>
    </w:rPr>
  </w:style>
  <w:style w:type="paragraph" w:customStyle="1" w:styleId="Contents2">
    <w:name w:val="Contents 2"/>
    <w:basedOn w:val="Heading3"/>
    <w:link w:val="Contents2Char"/>
    <w:qFormat/>
    <w:rsid w:val="00540C66"/>
    <w:pPr>
      <w:keepLines w:val="0"/>
      <w:numPr>
        <w:numId w:val="13"/>
      </w:numPr>
      <w:spacing w:before="240" w:after="60" w:line="240" w:lineRule="auto"/>
      <w:ind w:left="1105"/>
      <w:jc w:val="both"/>
    </w:pPr>
    <w:rPr>
      <w:rFonts w:eastAsia="Times New Roman" w:cs="Arial"/>
      <w:bCs/>
      <w:kern w:val="0"/>
      <w:szCs w:val="26"/>
      <w:lang w:eastAsia="en-AU"/>
      <w14:ligatures w14:val="none"/>
    </w:rPr>
  </w:style>
  <w:style w:type="character" w:customStyle="1" w:styleId="Contents1Char">
    <w:name w:val="Contents 1 Char"/>
    <w:basedOn w:val="Heading1Char"/>
    <w:link w:val="Contents1"/>
    <w:rsid w:val="00540C66"/>
    <w:rPr>
      <w:rFonts w:ascii="Public Sans" w:eastAsia="Times New Roman" w:hAnsi="Public Sans" w:cs="Arial"/>
      <w:b/>
      <w:bCs/>
      <w:color w:val="000000" w:themeColor="text1"/>
      <w:kern w:val="32"/>
      <w:sz w:val="32"/>
      <w:szCs w:val="32"/>
      <w:lang w:eastAsia="en-AU"/>
      <w14:ligatures w14:val="none"/>
    </w:rPr>
  </w:style>
  <w:style w:type="character" w:customStyle="1" w:styleId="Contents2Char">
    <w:name w:val="Contents 2 Char"/>
    <w:basedOn w:val="Heading3Char"/>
    <w:link w:val="Contents2"/>
    <w:rsid w:val="00540C66"/>
    <w:rPr>
      <w:rFonts w:ascii="Public Sans" w:eastAsia="Times New Roman" w:hAnsi="Public Sans" w:cs="Arial"/>
      <w:b/>
      <w:bCs/>
      <w:color w:val="000000" w:themeColor="text1"/>
      <w:kern w:val="0"/>
      <w:sz w:val="28"/>
      <w:szCs w:val="26"/>
      <w:lang w:eastAsia="en-AU"/>
      <w14:ligatures w14:val="none"/>
    </w:rPr>
  </w:style>
  <w:style w:type="paragraph" w:styleId="Revision">
    <w:name w:val="Revision"/>
    <w:hidden/>
    <w:uiPriority w:val="99"/>
    <w:semiHidden/>
    <w:rsid w:val="002659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F0D09"/>
    <w:rPr>
      <w:color w:val="605E5C"/>
      <w:shd w:val="clear" w:color="auto" w:fill="E1DFDD"/>
    </w:rPr>
  </w:style>
  <w:style w:type="paragraph" w:customStyle="1" w:styleId="Objects">
    <w:name w:val="Objects"/>
    <w:basedOn w:val="BodyText"/>
    <w:qFormat/>
    <w:rsid w:val="00221C53"/>
    <w:pPr>
      <w:ind w:left="1281" w:firstLine="0"/>
    </w:pPr>
    <w:rPr>
      <w:rFonts w:eastAsiaTheme="majorEastAsia"/>
      <w:sz w:val="28"/>
    </w:rPr>
  </w:style>
  <w:style w:type="paragraph" w:styleId="NormalWeb">
    <w:name w:val="Normal (Web)"/>
    <w:basedOn w:val="Normal"/>
    <w:uiPriority w:val="99"/>
    <w:semiHidden/>
    <w:unhideWhenUsed/>
    <w:rsid w:val="0080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0E830-4124-4C0F-B5BB-3FB6EA23B8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D1739C-F879-4D5C-8904-1D2F8BD16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1E2ABD-82C6-4E37-A5F1-93DBEDD546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ECD9AC-20D9-4228-B945-1CBBD7301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19</Pages>
  <Words>5712</Words>
  <Characters>32561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Constitution Under the Associations Incorporation Act 2009</vt:lpstr>
    </vt:vector>
  </TitlesOfParts>
  <Company/>
  <LinksUpToDate>false</LinksUpToDate>
  <CharactersWithSpaces>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Constitution Under the Associations Incorporation Act 2009</dc:title>
  <dc:subject>Model Constitution Under the Associations Incorporation Act 2009</dc:subject>
  <dc:creator>NSW Government</dc:creator>
  <cp:keywords>Model Constitution, Associations Incorporation Act 2009,</cp:keywords>
  <dc:description/>
  <cp:lastModifiedBy>Timothy Churches</cp:lastModifiedBy>
  <cp:revision>9</cp:revision>
  <dcterms:created xsi:type="dcterms:W3CDTF">2025-09-08T23:54:00Z</dcterms:created>
  <dcterms:modified xsi:type="dcterms:W3CDTF">2025-09-12T03:15:00Z</dcterms:modified>
</cp:coreProperties>
</file>